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F663" w14:textId="77777777" w:rsidR="000B35EF" w:rsidRDefault="000B35EF" w:rsidP="000B35EF">
      <w:pPr>
        <w:tabs>
          <w:tab w:val="left" w:pos="7020"/>
        </w:tabs>
        <w:rPr>
          <w:sz w:val="22"/>
          <w:szCs w:val="22"/>
        </w:rPr>
      </w:pPr>
      <w:r>
        <w:rPr>
          <w:b/>
          <w:sz w:val="30"/>
          <w:szCs w:val="30"/>
        </w:rPr>
        <w:t>Rachel P. Meade</w:t>
      </w:r>
      <w:r>
        <w:rPr>
          <w:sz w:val="22"/>
          <w:szCs w:val="22"/>
        </w:rPr>
        <w:tab/>
      </w:r>
    </w:p>
    <w:p w14:paraId="6ECEF021" w14:textId="77777777" w:rsidR="000B35EF" w:rsidRDefault="000B35EF" w:rsidP="000B35EF">
      <w:pPr>
        <w:pBdr>
          <w:bottom w:val="single" w:sz="12" w:space="1" w:color="000000"/>
        </w:pBdr>
        <w:tabs>
          <w:tab w:val="left" w:pos="7020"/>
        </w:tabs>
        <w:rPr>
          <w:sz w:val="20"/>
          <w:szCs w:val="20"/>
        </w:rPr>
      </w:pPr>
      <w:r>
        <w:rPr>
          <w:sz w:val="22"/>
          <w:szCs w:val="22"/>
        </w:rPr>
        <w:t xml:space="preserve">Strategic Partnerships and Business Development Leader </w:t>
      </w:r>
    </w:p>
    <w:p w14:paraId="13DF1CB9" w14:textId="77777777" w:rsidR="000B35EF" w:rsidRDefault="000B35EF" w:rsidP="000B35EF">
      <w:pPr>
        <w:tabs>
          <w:tab w:val="left" w:pos="7020"/>
        </w:tabs>
        <w:rPr>
          <w:b/>
          <w:sz w:val="22"/>
          <w:szCs w:val="22"/>
        </w:rPr>
      </w:pPr>
    </w:p>
    <w:p w14:paraId="453C8CA0" w14:textId="4164A8D2" w:rsidR="004F296A" w:rsidRDefault="000B35EF" w:rsidP="000B35EF">
      <w:pPr>
        <w:tabs>
          <w:tab w:val="left" w:pos="7020"/>
        </w:tabs>
        <w:rPr>
          <w:ins w:id="0" w:author="Matt Bryan" w:date="2023-10-19T13:54:00Z"/>
          <w:sz w:val="22"/>
          <w:szCs w:val="22"/>
        </w:rPr>
      </w:pPr>
      <w:r>
        <w:rPr>
          <w:sz w:val="22"/>
          <w:szCs w:val="22"/>
        </w:rPr>
        <w:t xml:space="preserve">Accomplished </w:t>
      </w:r>
      <w:ins w:id="1" w:author="Matt Bryan" w:date="2023-10-19T13:55:00Z">
        <w:r w:rsidR="004F296A">
          <w:rPr>
            <w:sz w:val="22"/>
            <w:szCs w:val="22"/>
          </w:rPr>
          <w:t xml:space="preserve">global </w:t>
        </w:r>
      </w:ins>
      <w:del w:id="2" w:author="Matt Bryan" w:date="2023-10-19T13:50:00Z">
        <w:r w:rsidDel="00202D0A">
          <w:rPr>
            <w:sz w:val="22"/>
            <w:szCs w:val="22"/>
          </w:rPr>
          <w:delText xml:space="preserve">international business development </w:delText>
        </w:r>
      </w:del>
      <w:r>
        <w:rPr>
          <w:sz w:val="22"/>
          <w:szCs w:val="22"/>
        </w:rPr>
        <w:t>leader</w:t>
      </w:r>
      <w:ins w:id="3" w:author="Matt Bryan" w:date="2023-10-19T13:50:00Z">
        <w:r w:rsidR="00202D0A">
          <w:rPr>
            <w:sz w:val="22"/>
            <w:szCs w:val="22"/>
          </w:rPr>
          <w:t xml:space="preserve"> </w:t>
        </w:r>
      </w:ins>
      <w:ins w:id="4" w:author="Matt Bryan" w:date="2023-10-19T13:55:00Z">
        <w:r w:rsidR="004F296A">
          <w:rPr>
            <w:sz w:val="22"/>
            <w:szCs w:val="22"/>
          </w:rPr>
          <w:t xml:space="preserve">with a proven track </w:t>
        </w:r>
        <w:proofErr w:type="gramStart"/>
        <w:r w:rsidR="004F296A">
          <w:rPr>
            <w:sz w:val="22"/>
            <w:szCs w:val="22"/>
          </w:rPr>
          <w:t xml:space="preserve">record </w:t>
        </w:r>
      </w:ins>
      <w:ins w:id="5" w:author="Matt Bryan" w:date="2023-10-19T13:51:00Z">
        <w:r w:rsidR="00202D0A">
          <w:rPr>
            <w:sz w:val="22"/>
            <w:szCs w:val="22"/>
          </w:rPr>
          <w:t xml:space="preserve"> in</w:t>
        </w:r>
        <w:proofErr w:type="gramEnd"/>
        <w:r w:rsidR="00202D0A">
          <w:rPr>
            <w:sz w:val="22"/>
            <w:szCs w:val="22"/>
          </w:rPr>
          <w:t xml:space="preserve"> </w:t>
        </w:r>
      </w:ins>
      <w:del w:id="6" w:author="Matt Bryan" w:date="2023-10-19T13:51:00Z">
        <w:r w:rsidDel="00202D0A">
          <w:rPr>
            <w:sz w:val="22"/>
            <w:szCs w:val="22"/>
          </w:rPr>
          <w:delText xml:space="preserve"> who is passionate about </w:delText>
        </w:r>
      </w:del>
      <w:r>
        <w:rPr>
          <w:sz w:val="22"/>
          <w:szCs w:val="22"/>
        </w:rPr>
        <w:t xml:space="preserve">driving initiatives from concept development </w:t>
      </w:r>
      <w:ins w:id="7" w:author="Matt Bryan" w:date="2023-10-19T13:51:00Z">
        <w:r w:rsidR="00202D0A">
          <w:rPr>
            <w:sz w:val="22"/>
            <w:szCs w:val="22"/>
          </w:rPr>
          <w:t xml:space="preserve">through creation </w:t>
        </w:r>
      </w:ins>
      <w:r>
        <w:rPr>
          <w:sz w:val="22"/>
          <w:szCs w:val="22"/>
        </w:rPr>
        <w:t xml:space="preserve">to expansion in the technology industry. </w:t>
      </w:r>
      <w:r w:rsidR="004F296A">
        <w:rPr>
          <w:sz w:val="22"/>
          <w:szCs w:val="22"/>
        </w:rPr>
        <w:t>As a</w:t>
      </w:r>
      <w:ins w:id="8" w:author="Matt Bryan" w:date="2023-10-19T13:52:00Z">
        <w:r w:rsidR="00202D0A">
          <w:rPr>
            <w:sz w:val="22"/>
            <w:szCs w:val="22"/>
          </w:rPr>
          <w:t xml:space="preserve"> </w:t>
        </w:r>
      </w:ins>
      <w:del w:id="9" w:author="Matt Bryan" w:date="2023-10-19T13:52:00Z">
        <w:r w:rsidDel="00202D0A">
          <w:rPr>
            <w:sz w:val="22"/>
            <w:szCs w:val="22"/>
          </w:rPr>
          <w:delText xml:space="preserve">Dynamic </w:delText>
        </w:r>
      </w:del>
      <w:ins w:id="10" w:author="Matt Bryan" w:date="2023-10-19T13:52:00Z">
        <w:r w:rsidR="00202D0A">
          <w:rPr>
            <w:sz w:val="22"/>
            <w:szCs w:val="22"/>
          </w:rPr>
          <w:t>dynamic</w:t>
        </w:r>
        <w:r w:rsidR="00202D0A">
          <w:rPr>
            <w:sz w:val="22"/>
            <w:szCs w:val="22"/>
          </w:rPr>
          <w:t xml:space="preserve"> </w:t>
        </w:r>
      </w:ins>
      <w:proofErr w:type="spellStart"/>
      <w:r>
        <w:rPr>
          <w:sz w:val="22"/>
          <w:szCs w:val="22"/>
        </w:rPr>
        <w:t>self starter</w:t>
      </w:r>
      <w:proofErr w:type="spellEnd"/>
      <w:r w:rsidR="00331E3B">
        <w:rPr>
          <w:sz w:val="22"/>
          <w:szCs w:val="22"/>
        </w:rPr>
        <w:t xml:space="preserve"> </w:t>
      </w:r>
      <w:r w:rsidR="004F296A">
        <w:rPr>
          <w:sz w:val="22"/>
          <w:szCs w:val="22"/>
        </w:rPr>
        <w:t>I inspire</w:t>
      </w:r>
      <w:ins w:id="11" w:author="Matt Bryan" w:date="2023-10-19T13:52:00Z">
        <w:r w:rsidR="00202D0A">
          <w:rPr>
            <w:sz w:val="22"/>
            <w:szCs w:val="22"/>
          </w:rPr>
          <w:t xml:space="preserve"> colleagues through building relationships </w:t>
        </w:r>
      </w:ins>
      <w:ins w:id="12" w:author="Matt Bryan" w:date="2023-10-19T13:55:00Z">
        <w:r w:rsidR="004F296A">
          <w:rPr>
            <w:sz w:val="22"/>
            <w:szCs w:val="22"/>
          </w:rPr>
          <w:t xml:space="preserve">and </w:t>
        </w:r>
      </w:ins>
      <w:ins w:id="13" w:author="Matt Bryan" w:date="2023-10-19T13:56:00Z">
        <w:r w:rsidR="004F296A">
          <w:rPr>
            <w:sz w:val="22"/>
            <w:szCs w:val="22"/>
          </w:rPr>
          <w:t xml:space="preserve">improving business processes </w:t>
        </w:r>
        <w:r w:rsidR="004F296A">
          <w:rPr>
            <w:sz w:val="22"/>
            <w:szCs w:val="22"/>
          </w:rPr>
          <w:tab/>
          <w:t>//MB – REWORD THIS</w:t>
        </w:r>
      </w:ins>
    </w:p>
    <w:p w14:paraId="715DACE9" w14:textId="672C4FE4" w:rsidR="000B35EF" w:rsidDel="004F296A" w:rsidRDefault="000B35EF" w:rsidP="000B35EF">
      <w:pPr>
        <w:tabs>
          <w:tab w:val="left" w:pos="7020"/>
        </w:tabs>
        <w:rPr>
          <w:del w:id="14" w:author="Matt Bryan" w:date="2023-10-19T13:56:00Z"/>
          <w:sz w:val="22"/>
          <w:szCs w:val="22"/>
        </w:rPr>
      </w:pPr>
      <w:del w:id="15" w:author="Matt Bryan" w:date="2023-10-19T13:54:00Z">
        <w:r w:rsidDel="004F296A">
          <w:rPr>
            <w:sz w:val="22"/>
            <w:szCs w:val="22"/>
          </w:rPr>
          <w:delText xml:space="preserve">and effective relationship builder with a </w:delText>
        </w:r>
      </w:del>
      <w:del w:id="16" w:author="Matt Bryan" w:date="2023-10-19T13:56:00Z">
        <w:r w:rsidDel="004F296A">
          <w:rPr>
            <w:sz w:val="22"/>
            <w:szCs w:val="22"/>
          </w:rPr>
          <w:delText>proven track record of developing high performing strategic partnerships.</w:delText>
        </w:r>
      </w:del>
    </w:p>
    <w:p w14:paraId="31BF6054" w14:textId="77777777" w:rsidR="000B35EF" w:rsidRDefault="000B35EF" w:rsidP="000B35EF">
      <w:pPr>
        <w:rPr>
          <w:sz w:val="22"/>
          <w:szCs w:val="22"/>
        </w:rPr>
      </w:pPr>
    </w:p>
    <w:p w14:paraId="15DF4FC2" w14:textId="77777777" w:rsidR="000B35EF" w:rsidRDefault="000B35EF" w:rsidP="000B35EF">
      <w:pPr>
        <w:tabs>
          <w:tab w:val="left" w:pos="7020"/>
        </w:tabs>
        <w:rPr>
          <w:b/>
        </w:rPr>
      </w:pPr>
      <w:r>
        <w:rPr>
          <w:b/>
          <w:sz w:val="22"/>
          <w:szCs w:val="22"/>
        </w:rPr>
        <w:t>PROFESSIONAL EXPERIENCE</w:t>
      </w:r>
    </w:p>
    <w:p w14:paraId="330385C4" w14:textId="77777777" w:rsidR="000B35EF" w:rsidRDefault="000B35EF" w:rsidP="000B35EF">
      <w:pPr>
        <w:tabs>
          <w:tab w:val="left" w:pos="180"/>
          <w:tab w:val="left" w:pos="7740"/>
          <w:tab w:val="left" w:pos="7830"/>
        </w:tabs>
        <w:rPr>
          <w:b/>
          <w:sz w:val="22"/>
          <w:szCs w:val="22"/>
        </w:rPr>
      </w:pPr>
    </w:p>
    <w:p w14:paraId="292F8433" w14:textId="77777777" w:rsidR="000B35EF" w:rsidRDefault="000B35EF" w:rsidP="000B35EF">
      <w:pPr>
        <w:tabs>
          <w:tab w:val="left" w:pos="180"/>
          <w:tab w:val="left" w:pos="7290"/>
          <w:tab w:val="left" w:pos="783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Highspot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May 2022-Feb 2023</w:t>
      </w:r>
    </w:p>
    <w:p w14:paraId="1EEF63C2" w14:textId="77777777" w:rsidR="000B35EF" w:rsidRPr="00202D0A" w:rsidRDefault="000B35EF" w:rsidP="000B35EF">
      <w:pPr>
        <w:tabs>
          <w:tab w:val="left" w:pos="180"/>
          <w:tab w:val="left" w:pos="7740"/>
          <w:tab w:val="left" w:pos="7830"/>
        </w:tabs>
        <w:rPr>
          <w:sz w:val="22"/>
          <w:szCs w:val="22"/>
          <w:rPrChange w:id="17" w:author="Matt Bryan" w:date="2023-10-19T13:48:00Z">
            <w:rPr>
              <w:b/>
              <w:sz w:val="22"/>
              <w:szCs w:val="22"/>
            </w:rPr>
          </w:rPrChange>
        </w:rPr>
      </w:pPr>
      <w:r w:rsidRPr="00202D0A">
        <w:rPr>
          <w:sz w:val="22"/>
          <w:szCs w:val="22"/>
          <w:rPrChange w:id="18" w:author="Matt Bryan" w:date="2023-10-19T13:48:00Z">
            <w:rPr>
              <w:b/>
              <w:sz w:val="22"/>
              <w:szCs w:val="22"/>
            </w:rPr>
          </w:rPrChange>
        </w:rPr>
        <w:t xml:space="preserve">Head of Salesforce Alliance </w:t>
      </w:r>
    </w:p>
    <w:p w14:paraId="2A0281E8" w14:textId="6D46F55D" w:rsidR="000B35EF" w:rsidRPr="00202D0A" w:rsidRDefault="000B35EF" w:rsidP="000B35EF">
      <w:pPr>
        <w:numPr>
          <w:ilvl w:val="0"/>
          <w:numId w:val="1"/>
        </w:numPr>
        <w:spacing w:line="276" w:lineRule="auto"/>
        <w:rPr>
          <w:ins w:id="19" w:author="Matt Bryan" w:date="2023-10-19T13:25:00Z"/>
          <w:sz w:val="22"/>
          <w:szCs w:val="22"/>
        </w:rPr>
      </w:pPr>
      <w:ins w:id="20" w:author="Matt Bryan" w:date="2023-10-19T13:25:00Z">
        <w:r w:rsidRPr="00202D0A">
          <w:rPr>
            <w:sz w:val="22"/>
            <w:szCs w:val="22"/>
            <w:rPrChange w:id="21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Achieved 1</w:t>
        </w:r>
      </w:ins>
      <w:ins w:id="22" w:author="Matt Bryan" w:date="2023-10-19T13:26:00Z">
        <w:r w:rsidRPr="00202D0A">
          <w:rPr>
            <w:sz w:val="22"/>
            <w:szCs w:val="22"/>
            <w:rPrChange w:id="23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65% </w:t>
        </w:r>
      </w:ins>
      <w:ins w:id="24" w:author="Matt Bryan" w:date="2023-10-19T13:29:00Z">
        <w:r w:rsidRPr="00202D0A">
          <w:rPr>
            <w:sz w:val="22"/>
            <w:szCs w:val="22"/>
            <w:rPrChange w:id="25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Year-Over-Year (YoY)</w:t>
        </w:r>
      </w:ins>
      <w:ins w:id="26" w:author="Matt Bryan" w:date="2023-10-19T13:26:00Z">
        <w:r w:rsidRPr="00202D0A">
          <w:rPr>
            <w:sz w:val="22"/>
            <w:szCs w:val="22"/>
            <w:rPrChange w:id="27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</w:t>
        </w:r>
      </w:ins>
      <w:ins w:id="28" w:author="Matt Bryan" w:date="2023-10-19T13:28:00Z">
        <w:r w:rsidRPr="00202D0A">
          <w:rPr>
            <w:sz w:val="22"/>
            <w:szCs w:val="22"/>
            <w:rPrChange w:id="29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partner revenue </w:t>
        </w:r>
      </w:ins>
      <w:ins w:id="30" w:author="Matt Bryan" w:date="2023-10-19T13:26:00Z">
        <w:r w:rsidRPr="00202D0A">
          <w:rPr>
            <w:sz w:val="22"/>
            <w:szCs w:val="22"/>
            <w:rPrChange w:id="31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growth </w:t>
        </w:r>
      </w:ins>
      <w:ins w:id="32" w:author="Matt Bryan" w:date="2023-10-19T13:33:00Z">
        <w:r w:rsidR="00AE0A10" w:rsidRPr="00202D0A">
          <w:rPr>
            <w:sz w:val="22"/>
            <w:szCs w:val="22"/>
            <w:rPrChange w:id="33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through creation and launch</w:t>
        </w:r>
      </w:ins>
      <w:ins w:id="34" w:author="Matt Bryan" w:date="2023-10-19T13:26:00Z">
        <w:r w:rsidRPr="00202D0A">
          <w:rPr>
            <w:sz w:val="22"/>
            <w:szCs w:val="22"/>
            <w:rPrChange w:id="35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</w:t>
        </w:r>
      </w:ins>
      <w:ins w:id="36" w:author="Matt Bryan" w:date="2023-10-19T13:28:00Z">
        <w:r w:rsidRPr="00202D0A">
          <w:rPr>
            <w:sz w:val="22"/>
            <w:szCs w:val="22"/>
            <w:rPrChange w:id="37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of </w:t>
        </w:r>
      </w:ins>
      <w:proofErr w:type="spellStart"/>
      <w:ins w:id="38" w:author="Matt Bryan" w:date="2023-10-19T13:32:00Z">
        <w:r w:rsidR="00AE0A10" w:rsidRPr="00202D0A">
          <w:rPr>
            <w:sz w:val="22"/>
            <w:szCs w:val="22"/>
            <w:rPrChange w:id="39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Highspot’s</w:t>
        </w:r>
        <w:proofErr w:type="spellEnd"/>
        <w:r w:rsidR="00AE0A10" w:rsidRPr="00202D0A">
          <w:rPr>
            <w:sz w:val="22"/>
            <w:szCs w:val="22"/>
            <w:rPrChange w:id="40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</w:t>
        </w:r>
      </w:ins>
      <w:ins w:id="41" w:author="Matt Bryan" w:date="2023-10-19T13:28:00Z">
        <w:r w:rsidRPr="00202D0A">
          <w:rPr>
            <w:sz w:val="22"/>
            <w:szCs w:val="22"/>
            <w:rPrChange w:id="42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Salesforce team. Duties included</w:t>
        </w:r>
      </w:ins>
      <w:ins w:id="43" w:author="Matt Bryan" w:date="2023-10-19T13:30:00Z">
        <w:r w:rsidRPr="00202D0A">
          <w:rPr>
            <w:sz w:val="22"/>
            <w:szCs w:val="22"/>
            <w:rPrChange w:id="44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(1)</w:t>
        </w:r>
      </w:ins>
      <w:ins w:id="45" w:author="Matt Bryan" w:date="2023-10-19T13:28:00Z">
        <w:r w:rsidRPr="00202D0A">
          <w:rPr>
            <w:sz w:val="22"/>
            <w:szCs w:val="22"/>
            <w:rPrChange w:id="46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the creation of </w:t>
        </w:r>
      </w:ins>
      <w:ins w:id="47" w:author="Matt Bryan" w:date="2023-10-19T13:29:00Z">
        <w:r w:rsidRPr="00202D0A">
          <w:rPr>
            <w:sz w:val="22"/>
            <w:szCs w:val="22"/>
            <w:rPrChange w:id="48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Objectives and Key Results</w:t>
        </w:r>
        <w:r w:rsidRPr="00202D0A">
          <w:rPr>
            <w:sz w:val="22"/>
            <w:szCs w:val="22"/>
            <w:rPrChange w:id="49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(OKR) </w:t>
        </w:r>
      </w:ins>
      <w:ins w:id="50" w:author="Matt Bryan" w:date="2023-10-19T13:30:00Z">
        <w:r w:rsidRPr="00202D0A">
          <w:rPr>
            <w:sz w:val="22"/>
            <w:szCs w:val="22"/>
            <w:rPrChange w:id="51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to track progress of the team and (2) </w:t>
        </w:r>
      </w:ins>
      <w:ins w:id="52" w:author="Matt Bryan" w:date="2023-10-19T13:31:00Z">
        <w:r w:rsidRPr="00202D0A">
          <w:rPr>
            <w:sz w:val="22"/>
            <w:szCs w:val="22"/>
            <w:rPrChange w:id="53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building an </w:t>
        </w:r>
        <w:commentRangeStart w:id="54"/>
        <w:r w:rsidRPr="00202D0A">
          <w:rPr>
            <w:sz w:val="22"/>
            <w:szCs w:val="22"/>
            <w:rPrChange w:id="55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operational</w:t>
        </w:r>
      </w:ins>
      <w:commentRangeEnd w:id="54"/>
      <w:ins w:id="56" w:author="Matt Bryan" w:date="2023-10-19T13:41:00Z">
        <w:r w:rsidR="00B14A38" w:rsidRPr="00202D0A">
          <w:rPr>
            <w:rPrChange w:id="57" w:author="Matt Bryan" w:date="2023-10-19T13:48:00Z">
              <w:rPr>
                <w:rStyle w:val="CommentReference"/>
              </w:rPr>
            </w:rPrChange>
          </w:rPr>
          <w:commentReference w:id="54"/>
        </w:r>
      </w:ins>
      <w:ins w:id="58" w:author="Matt Bryan" w:date="2023-10-19T13:31:00Z">
        <w:r w:rsidRPr="00202D0A">
          <w:rPr>
            <w:sz w:val="22"/>
            <w:szCs w:val="22"/>
            <w:rPrChange w:id="59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 model to drive scalable </w:t>
        </w:r>
        <w:proofErr w:type="gramStart"/>
        <w:r w:rsidRPr="00202D0A">
          <w:rPr>
            <w:sz w:val="22"/>
            <w:szCs w:val="22"/>
            <w:rPrChange w:id="60" w:author="Matt Bryan" w:date="2023-10-19T13:48:00Z">
              <w:rPr>
                <w:rFonts w:ascii="Arial" w:eastAsia="Arial" w:hAnsi="Arial" w:cs="Arial"/>
                <w:sz w:val="22"/>
                <w:szCs w:val="22"/>
              </w:rPr>
            </w:rPrChange>
          </w:rPr>
          <w:t>growth</w:t>
        </w:r>
      </w:ins>
      <w:proofErr w:type="gramEnd"/>
    </w:p>
    <w:p w14:paraId="60D2CB0A" w14:textId="22A2A7DF" w:rsidR="000B35EF" w:rsidDel="00202D0A" w:rsidRDefault="000B35EF" w:rsidP="00AE0A10">
      <w:pPr>
        <w:numPr>
          <w:ilvl w:val="1"/>
          <w:numId w:val="1"/>
        </w:numPr>
        <w:spacing w:line="276" w:lineRule="auto"/>
        <w:rPr>
          <w:del w:id="61" w:author="Matt Bryan" w:date="2023-10-19T13:43:00Z"/>
          <w:rFonts w:ascii="Arial" w:eastAsia="Arial" w:hAnsi="Arial" w:cs="Arial"/>
          <w:sz w:val="22"/>
          <w:szCs w:val="22"/>
        </w:rPr>
        <w:pPrChange w:id="62" w:author="Matt Bryan" w:date="2023-10-19T13:32:00Z">
          <w:pPr>
            <w:numPr>
              <w:numId w:val="1"/>
            </w:numPr>
            <w:spacing w:line="276" w:lineRule="auto"/>
            <w:ind w:left="720" w:hanging="360"/>
          </w:pPr>
        </w:pPrChange>
      </w:pPr>
      <w:del w:id="63" w:author="Matt Bryan" w:date="2023-10-19T13:43:00Z">
        <w:r w:rsidRPr="000B35EF" w:rsidDel="00202D0A">
          <w:rPr>
            <w:strike/>
            <w:sz w:val="22"/>
            <w:szCs w:val="22"/>
            <w:rPrChange w:id="64" w:author="Matt Bryan" w:date="2023-10-19T13:31:00Z">
              <w:rPr>
                <w:sz w:val="22"/>
                <w:szCs w:val="22"/>
              </w:rPr>
            </w:rPrChange>
          </w:rPr>
          <w:delText>Initiated</w:delText>
        </w:r>
      </w:del>
      <w:del w:id="65" w:author="Matt Bryan" w:date="2023-10-19T13:14:00Z">
        <w:r w:rsidRPr="000B35EF" w:rsidDel="000B35EF">
          <w:rPr>
            <w:strike/>
            <w:sz w:val="22"/>
            <w:szCs w:val="22"/>
            <w:rPrChange w:id="66" w:author="Matt Bryan" w:date="2023-10-19T13:31:00Z">
              <w:rPr>
                <w:sz w:val="22"/>
                <w:szCs w:val="22"/>
              </w:rPr>
            </w:rPrChange>
          </w:rPr>
          <w:delText xml:space="preserve"> and </w:delText>
        </w:r>
      </w:del>
      <w:del w:id="67" w:author="Matt Bryan" w:date="2023-10-19T13:43:00Z">
        <w:r w:rsidRPr="000B35EF" w:rsidDel="00202D0A">
          <w:rPr>
            <w:strike/>
            <w:sz w:val="22"/>
            <w:szCs w:val="22"/>
            <w:rPrChange w:id="68" w:author="Matt Bryan" w:date="2023-10-19T13:31:00Z">
              <w:rPr>
                <w:sz w:val="22"/>
                <w:szCs w:val="22"/>
              </w:rPr>
            </w:rPrChange>
          </w:rPr>
          <w:delText xml:space="preserve">launched the first Salesforce team charter, </w:delText>
        </w:r>
        <w:commentRangeStart w:id="69"/>
        <w:r w:rsidRPr="000B35EF" w:rsidDel="00202D0A">
          <w:rPr>
            <w:strike/>
            <w:sz w:val="22"/>
            <w:szCs w:val="22"/>
            <w:rPrChange w:id="70" w:author="Matt Bryan" w:date="2023-10-19T13:31:00Z">
              <w:rPr>
                <w:sz w:val="22"/>
                <w:szCs w:val="22"/>
              </w:rPr>
            </w:rPrChange>
          </w:rPr>
          <w:delText>OKR</w:delText>
        </w:r>
        <w:commentRangeEnd w:id="69"/>
        <w:r w:rsidRPr="000B35EF" w:rsidDel="00202D0A">
          <w:rPr>
            <w:rStyle w:val="CommentReference"/>
            <w:strike/>
            <w:rPrChange w:id="71" w:author="Matt Bryan" w:date="2023-10-19T13:31:00Z">
              <w:rPr>
                <w:rStyle w:val="CommentReference"/>
              </w:rPr>
            </w:rPrChange>
          </w:rPr>
          <w:commentReference w:id="69"/>
        </w:r>
        <w:r w:rsidRPr="000B35EF" w:rsidDel="00202D0A">
          <w:rPr>
            <w:strike/>
            <w:sz w:val="22"/>
            <w:szCs w:val="22"/>
            <w:rPrChange w:id="72" w:author="Matt Bryan" w:date="2023-10-19T13:31:00Z">
              <w:rPr>
                <w:sz w:val="22"/>
                <w:szCs w:val="22"/>
              </w:rPr>
            </w:rPrChange>
          </w:rPr>
          <w:delText>s, and operational model that set the strategic agenda for driving sustainable and efficient growth with Salesforce and its customer base resulting in 165% Y/Y partner revenue growth</w:delText>
        </w:r>
        <w:r w:rsidDel="00202D0A">
          <w:rPr>
            <w:sz w:val="22"/>
            <w:szCs w:val="22"/>
          </w:rPr>
          <w:delText>.</w:delText>
        </w:r>
      </w:del>
    </w:p>
    <w:p w14:paraId="62DF4731" w14:textId="1D8459DE" w:rsidR="000B35EF" w:rsidRDefault="000B35EF" w:rsidP="000B35EF">
      <w:pPr>
        <w:numPr>
          <w:ilvl w:val="0"/>
          <w:numId w:val="1"/>
        </w:numPr>
        <w:spacing w:line="276" w:lineRule="auto"/>
        <w:rPr>
          <w:ins w:id="73" w:author="Matt Bryan" w:date="2023-10-19T13:16:00Z"/>
          <w:sz w:val="22"/>
          <w:szCs w:val="22"/>
        </w:rPr>
      </w:pPr>
      <w:ins w:id="74" w:author="Matt Bryan" w:date="2023-10-19T13:15:00Z">
        <w:r>
          <w:rPr>
            <w:sz w:val="22"/>
            <w:szCs w:val="22"/>
          </w:rPr>
          <w:t xml:space="preserve">Contributed 50% of total referral pipeline through creation </w:t>
        </w:r>
        <w:commentRangeStart w:id="75"/>
        <w:r>
          <w:rPr>
            <w:sz w:val="22"/>
            <w:szCs w:val="22"/>
          </w:rPr>
          <w:t>and</w:t>
        </w:r>
      </w:ins>
      <w:commentRangeEnd w:id="75"/>
      <w:ins w:id="76" w:author="Matt Bryan" w:date="2023-10-19T13:42:00Z">
        <w:r w:rsidR="00B14A38">
          <w:rPr>
            <w:rStyle w:val="CommentReference"/>
          </w:rPr>
          <w:commentReference w:id="75"/>
        </w:r>
      </w:ins>
      <w:ins w:id="77" w:author="Matt Bryan" w:date="2023-10-19T13:15:00Z">
        <w:r>
          <w:rPr>
            <w:sz w:val="22"/>
            <w:szCs w:val="22"/>
          </w:rPr>
          <w:t xml:space="preserve"> execution of Go-To-</w:t>
        </w:r>
      </w:ins>
      <w:ins w:id="78" w:author="Matt Bryan" w:date="2023-10-19T13:16:00Z">
        <w:r>
          <w:rPr>
            <w:sz w:val="22"/>
            <w:szCs w:val="22"/>
          </w:rPr>
          <w:t xml:space="preserve">Market </w:t>
        </w:r>
      </w:ins>
      <w:ins w:id="79" w:author="Matt Bryan" w:date="2023-10-19T13:35:00Z">
        <w:r w:rsidR="00AE0A10">
          <w:rPr>
            <w:sz w:val="22"/>
            <w:szCs w:val="22"/>
          </w:rPr>
          <w:t xml:space="preserve">(GTM) </w:t>
        </w:r>
      </w:ins>
      <w:ins w:id="80" w:author="Matt Bryan" w:date="2023-10-19T13:16:00Z">
        <w:r>
          <w:rPr>
            <w:sz w:val="22"/>
            <w:szCs w:val="22"/>
          </w:rPr>
          <w:t xml:space="preserve">strategy in conjunction with Salesforce. </w:t>
        </w:r>
      </w:ins>
    </w:p>
    <w:p w14:paraId="11C41601" w14:textId="1ECBE24C" w:rsidR="000B35EF" w:rsidDel="00202D0A" w:rsidRDefault="000B35EF" w:rsidP="000B35EF">
      <w:pPr>
        <w:numPr>
          <w:ilvl w:val="1"/>
          <w:numId w:val="1"/>
        </w:numPr>
        <w:spacing w:line="276" w:lineRule="auto"/>
        <w:rPr>
          <w:del w:id="81" w:author="Matt Bryan" w:date="2023-10-19T13:43:00Z"/>
          <w:sz w:val="22"/>
          <w:szCs w:val="22"/>
        </w:rPr>
        <w:pPrChange w:id="82" w:author="Matt Bryan" w:date="2023-10-19T13:16:00Z">
          <w:pPr>
            <w:numPr>
              <w:numId w:val="1"/>
            </w:numPr>
            <w:spacing w:line="276" w:lineRule="auto"/>
            <w:ind w:left="720" w:hanging="360"/>
          </w:pPr>
        </w:pPrChange>
      </w:pPr>
      <w:del w:id="83" w:author="Matt Bryan" w:date="2023-10-19T13:43:00Z">
        <w:r w:rsidDel="00202D0A">
          <w:rPr>
            <w:sz w:val="22"/>
            <w:szCs w:val="22"/>
          </w:rPr>
          <w:delText>D</w:delText>
        </w:r>
        <w:r w:rsidRPr="000B35EF" w:rsidDel="00202D0A">
          <w:rPr>
            <w:strike/>
            <w:sz w:val="22"/>
            <w:szCs w:val="22"/>
            <w:rPrChange w:id="84" w:author="Matt Bryan" w:date="2023-10-19T13:16:00Z">
              <w:rPr>
                <w:sz w:val="22"/>
                <w:szCs w:val="22"/>
              </w:rPr>
            </w:rPrChange>
          </w:rPr>
          <w:delText>eveloped and executed Go-To-Market (GTM) strategy in conjunction with Salesforce, amplifying brand visibility, market recognition, and lead generation.</w:delText>
        </w:r>
        <w:r w:rsidDel="00202D0A">
          <w:rPr>
            <w:sz w:val="22"/>
            <w:szCs w:val="22"/>
          </w:rPr>
          <w:delText xml:space="preserve"> </w:delText>
        </w:r>
        <w:r w:rsidRPr="000B35EF" w:rsidDel="00202D0A">
          <w:rPr>
            <w:strike/>
            <w:sz w:val="22"/>
            <w:szCs w:val="22"/>
            <w:rPrChange w:id="85" w:author="Matt Bryan" w:date="2023-10-19T13:17:00Z">
              <w:rPr>
                <w:sz w:val="22"/>
                <w:szCs w:val="22"/>
              </w:rPr>
            </w:rPrChange>
          </w:rPr>
          <w:delText>This contributed to 50% of Highspot’ total partner referral pipeline and</w:delText>
        </w:r>
        <w:r w:rsidDel="00202D0A">
          <w:rPr>
            <w:sz w:val="22"/>
            <w:szCs w:val="22"/>
          </w:rPr>
          <w:delText xml:space="preserve"> increased unaided awareness at Salesforce by 5%. </w:delText>
        </w:r>
      </w:del>
    </w:p>
    <w:p w14:paraId="0DD79D33" w14:textId="77777777" w:rsidR="000B35EF" w:rsidRDefault="000B35EF" w:rsidP="000B35EF">
      <w:pPr>
        <w:numPr>
          <w:ilvl w:val="0"/>
          <w:numId w:val="1"/>
        </w:numPr>
        <w:tabs>
          <w:tab w:val="left" w:pos="180"/>
          <w:tab w:val="left" w:pos="7740"/>
          <w:tab w:val="left" w:pos="7830"/>
        </w:tabs>
        <w:rPr>
          <w:ins w:id="86" w:author="Matt Bryan" w:date="2023-10-19T13:20:00Z"/>
          <w:sz w:val="22"/>
          <w:szCs w:val="22"/>
        </w:rPr>
      </w:pPr>
      <w:ins w:id="87" w:author="Matt Bryan" w:date="2023-10-19T13:17:00Z">
        <w:r>
          <w:rPr>
            <w:sz w:val="22"/>
            <w:szCs w:val="22"/>
          </w:rPr>
          <w:t xml:space="preserve">Generated 48% of </w:t>
        </w:r>
        <w:proofErr w:type="spellStart"/>
        <w:r>
          <w:rPr>
            <w:sz w:val="22"/>
            <w:szCs w:val="22"/>
          </w:rPr>
          <w:t>Highspots</w:t>
        </w:r>
        <w:proofErr w:type="spellEnd"/>
        <w:r>
          <w:rPr>
            <w:sz w:val="22"/>
            <w:szCs w:val="22"/>
          </w:rPr>
          <w:t xml:space="preserve"> part</w:t>
        </w:r>
      </w:ins>
      <w:ins w:id="88" w:author="Matt Bryan" w:date="2023-10-19T13:18:00Z">
        <w:r>
          <w:rPr>
            <w:sz w:val="22"/>
            <w:szCs w:val="22"/>
          </w:rPr>
          <w:t xml:space="preserve">ner marketing </w:t>
        </w:r>
        <w:commentRangeStart w:id="89"/>
        <w:r>
          <w:rPr>
            <w:sz w:val="22"/>
            <w:szCs w:val="22"/>
          </w:rPr>
          <w:t>leads</w:t>
        </w:r>
      </w:ins>
      <w:commentRangeEnd w:id="89"/>
      <w:ins w:id="90" w:author="Matt Bryan" w:date="2023-10-19T13:42:00Z">
        <w:r w:rsidR="00B14A38">
          <w:rPr>
            <w:rStyle w:val="CommentReference"/>
          </w:rPr>
          <w:commentReference w:id="89"/>
        </w:r>
      </w:ins>
      <w:ins w:id="91" w:author="Matt Bryan" w:date="2023-10-19T13:18:00Z">
        <w:r>
          <w:rPr>
            <w:sz w:val="22"/>
            <w:szCs w:val="22"/>
          </w:rPr>
          <w:t xml:space="preserve"> </w:t>
        </w:r>
      </w:ins>
      <w:ins w:id="92" w:author="Matt Bryan" w:date="2023-10-19T13:20:00Z">
        <w:r>
          <w:rPr>
            <w:sz w:val="22"/>
            <w:szCs w:val="22"/>
          </w:rPr>
          <w:t xml:space="preserve">via Salesforce </w:t>
        </w:r>
      </w:ins>
      <w:ins w:id="93" w:author="Matt Bryan" w:date="2023-10-19T13:18:00Z">
        <w:r>
          <w:rPr>
            <w:sz w:val="22"/>
            <w:szCs w:val="22"/>
          </w:rPr>
          <w:t xml:space="preserve">through Top-Of-Funnel (TOFU) </w:t>
        </w:r>
      </w:ins>
      <w:ins w:id="94" w:author="Matt Bryan" w:date="2023-10-19T13:19:00Z">
        <w:r>
          <w:rPr>
            <w:sz w:val="22"/>
            <w:szCs w:val="22"/>
          </w:rPr>
          <w:t xml:space="preserve">initiatives that included partner marketing campaigns. </w:t>
        </w:r>
      </w:ins>
    </w:p>
    <w:p w14:paraId="2A8CCFE6" w14:textId="6FF0AD18" w:rsidR="000B35EF" w:rsidRPr="000B35EF" w:rsidDel="00202D0A" w:rsidRDefault="000B35EF" w:rsidP="000B35EF">
      <w:pPr>
        <w:numPr>
          <w:ilvl w:val="1"/>
          <w:numId w:val="1"/>
        </w:numPr>
        <w:tabs>
          <w:tab w:val="left" w:pos="180"/>
          <w:tab w:val="left" w:pos="7740"/>
          <w:tab w:val="left" w:pos="7830"/>
        </w:tabs>
        <w:rPr>
          <w:del w:id="95" w:author="Matt Bryan" w:date="2023-10-19T13:43:00Z"/>
          <w:strike/>
          <w:sz w:val="22"/>
          <w:szCs w:val="22"/>
          <w:rPrChange w:id="96" w:author="Matt Bryan" w:date="2023-10-19T13:20:00Z">
            <w:rPr>
              <w:del w:id="97" w:author="Matt Bryan" w:date="2023-10-19T13:43:00Z"/>
              <w:sz w:val="22"/>
              <w:szCs w:val="22"/>
            </w:rPr>
          </w:rPrChange>
        </w:rPr>
        <w:pPrChange w:id="98" w:author="Matt Bryan" w:date="2023-10-19T13:20:00Z">
          <w:pPr>
            <w:numPr>
              <w:numId w:val="1"/>
            </w:numPr>
            <w:tabs>
              <w:tab w:val="left" w:pos="180"/>
              <w:tab w:val="left" w:pos="7740"/>
              <w:tab w:val="left" w:pos="7830"/>
            </w:tabs>
            <w:ind w:left="720" w:hanging="360"/>
          </w:pPr>
        </w:pPrChange>
      </w:pPr>
      <w:del w:id="99" w:author="Matt Bryan" w:date="2023-10-19T13:43:00Z">
        <w:r w:rsidRPr="000B35EF" w:rsidDel="00202D0A">
          <w:rPr>
            <w:strike/>
            <w:sz w:val="22"/>
            <w:szCs w:val="22"/>
            <w:rPrChange w:id="100" w:author="Matt Bryan" w:date="2023-10-19T13:20:00Z">
              <w:rPr>
                <w:sz w:val="22"/>
                <w:szCs w:val="22"/>
              </w:rPr>
            </w:rPrChange>
          </w:rPr>
          <w:delText>Energized top-of-funnel (TOFU) business through inventive partner campaigns, channeling 48% of Highspot's Partner Marketing Qualified Leads (MQLs) via Salesforce.</w:delText>
        </w:r>
      </w:del>
    </w:p>
    <w:p w14:paraId="7710727C" w14:textId="040A187F" w:rsidR="000B35EF" w:rsidRDefault="000B35EF" w:rsidP="000B35EF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del w:id="101" w:author="Matt Bryan" w:date="2023-10-19T13:43:00Z">
        <w:r w:rsidDel="00202D0A">
          <w:rPr>
            <w:sz w:val="22"/>
            <w:szCs w:val="22"/>
          </w:rPr>
          <w:delText xml:space="preserve">Forged </w:delText>
        </w:r>
        <w:r w:rsidRPr="000B35EF" w:rsidDel="00202D0A">
          <w:rPr>
            <w:strike/>
            <w:sz w:val="22"/>
            <w:szCs w:val="22"/>
            <w:rPrChange w:id="102" w:author="Matt Bryan" w:date="2023-10-19T13:21:00Z">
              <w:rPr>
                <w:sz w:val="22"/>
                <w:szCs w:val="22"/>
              </w:rPr>
            </w:rPrChange>
          </w:rPr>
          <w:delText>influential</w:delText>
        </w:r>
        <w:r w:rsidDel="00202D0A">
          <w:rPr>
            <w:sz w:val="22"/>
            <w:szCs w:val="22"/>
          </w:rPr>
          <w:delText xml:space="preserve"> relationships with key stakeholders at Salesforce, solidifying Highspot’s </w:delText>
        </w:r>
      </w:del>
      <w:r>
        <w:rPr>
          <w:sz w:val="22"/>
          <w:szCs w:val="22"/>
        </w:rPr>
        <w:t xml:space="preserve">reputation as the go-to strategic enablement partner. </w:t>
      </w:r>
    </w:p>
    <w:p w14:paraId="4D04E746" w14:textId="77777777" w:rsidR="000B35EF" w:rsidRPr="000B35EF" w:rsidRDefault="000B35EF" w:rsidP="000B35EF">
      <w:pPr>
        <w:numPr>
          <w:ilvl w:val="0"/>
          <w:numId w:val="1"/>
        </w:numPr>
        <w:spacing w:line="276" w:lineRule="auto"/>
        <w:rPr>
          <w:ins w:id="103" w:author="Matt Bryan" w:date="2023-10-19T13:22:00Z"/>
          <w:rFonts w:ascii="Arial" w:eastAsia="Arial" w:hAnsi="Arial" w:cs="Arial"/>
          <w:sz w:val="22"/>
          <w:szCs w:val="22"/>
          <w:rPrChange w:id="104" w:author="Matt Bryan" w:date="2023-10-19T13:23:00Z">
            <w:rPr>
              <w:ins w:id="105" w:author="Matt Bryan" w:date="2023-10-19T13:22:00Z"/>
              <w:strike/>
              <w:sz w:val="22"/>
              <w:szCs w:val="22"/>
            </w:rPr>
          </w:rPrChange>
        </w:rPr>
      </w:pPr>
      <w:commentRangeStart w:id="106"/>
      <w:r w:rsidRPr="000B35EF">
        <w:rPr>
          <w:strike/>
          <w:sz w:val="22"/>
          <w:szCs w:val="22"/>
          <w:rPrChange w:id="107" w:author="Matt Bryan" w:date="2023-10-19T13:20:00Z">
            <w:rPr>
              <w:sz w:val="22"/>
              <w:szCs w:val="22"/>
            </w:rPr>
          </w:rPrChange>
        </w:rPr>
        <w:t xml:space="preserve">Cemented </w:t>
      </w:r>
      <w:proofErr w:type="spellStart"/>
      <w:r w:rsidRPr="000B35EF">
        <w:rPr>
          <w:strike/>
          <w:sz w:val="22"/>
          <w:szCs w:val="22"/>
          <w:rPrChange w:id="108" w:author="Matt Bryan" w:date="2023-10-19T13:20:00Z">
            <w:rPr>
              <w:sz w:val="22"/>
              <w:szCs w:val="22"/>
            </w:rPr>
          </w:rPrChange>
        </w:rPr>
        <w:t>Highspot</w:t>
      </w:r>
      <w:proofErr w:type="spellEnd"/>
      <w:r w:rsidRPr="000B35EF">
        <w:rPr>
          <w:strike/>
          <w:sz w:val="22"/>
          <w:szCs w:val="22"/>
          <w:rPrChange w:id="109" w:author="Matt Bryan" w:date="2023-10-19T13:20:00Z">
            <w:rPr>
              <w:sz w:val="22"/>
              <w:szCs w:val="22"/>
            </w:rPr>
          </w:rPrChange>
        </w:rPr>
        <w:t xml:space="preserve"> in EMEA market with Salesforce, steering the introduction of pivotal revenue streams.</w:t>
      </w:r>
      <w:commentRangeEnd w:id="106"/>
      <w:r>
        <w:rPr>
          <w:rStyle w:val="CommentReference"/>
        </w:rPr>
        <w:commentReference w:id="106"/>
      </w:r>
    </w:p>
    <w:p w14:paraId="6551FB59" w14:textId="1F1B51B7" w:rsidR="000B35EF" w:rsidRPr="000B35EF" w:rsidRDefault="000B35EF" w:rsidP="000B35EF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  <w:rPrChange w:id="110" w:author="Matt Bryan" w:date="2023-10-19T13:24:00Z">
            <w:rPr>
              <w:rFonts w:ascii="Arial" w:eastAsia="Arial" w:hAnsi="Arial" w:cs="Arial"/>
              <w:sz w:val="22"/>
              <w:szCs w:val="22"/>
            </w:rPr>
          </w:rPrChange>
        </w:rPr>
      </w:pPr>
      <w:ins w:id="111" w:author="Matt Bryan" w:date="2023-10-19T13:23:00Z"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12" w:author="Matt Bryan" w:date="2023-10-19T13:24:00Z">
              <w:rPr>
                <w:rFonts w:ascii="Arial" w:eastAsia="Arial" w:hAnsi="Arial" w:cs="Arial"/>
                <w:strike/>
                <w:sz w:val="22"/>
                <w:szCs w:val="22"/>
              </w:rPr>
            </w:rPrChange>
          </w:rPr>
          <w:t>Deve</w:t>
        </w:r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13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loped </w:t>
        </w:r>
      </w:ins>
      <w:ins w:id="114" w:author="Matt Bryan" w:date="2023-10-19T13:24:00Z"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15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internal </w:t>
        </w:r>
      </w:ins>
      <w:ins w:id="116" w:author="Matt Bryan" w:date="2023-10-19T13:23:00Z"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17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t>partnership strategies and informed cross functional teams of best practices to ensure a cult</w:t>
        </w:r>
      </w:ins>
      <w:ins w:id="118" w:author="Matt Bryan" w:date="2023-10-19T13:24:00Z"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19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t xml:space="preserve">ure of collaboration that delivered results across the </w:t>
        </w:r>
        <w:proofErr w:type="gramStart"/>
        <w:r w:rsidRPr="000B35EF">
          <w:rPr>
            <w:rFonts w:ascii="Arial" w:eastAsia="Arial" w:hAnsi="Arial" w:cs="Arial"/>
            <w:color w:val="000000" w:themeColor="text1"/>
            <w:sz w:val="22"/>
            <w:szCs w:val="22"/>
            <w:rPrChange w:id="120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t>organization</w:t>
        </w:r>
      </w:ins>
      <w:proofErr w:type="gramEnd"/>
    </w:p>
    <w:p w14:paraId="50293561" w14:textId="32EE6B68" w:rsidR="000B35EF" w:rsidRPr="000B35EF" w:rsidDel="00202D0A" w:rsidRDefault="000B35EF" w:rsidP="000B35EF">
      <w:pPr>
        <w:numPr>
          <w:ilvl w:val="0"/>
          <w:numId w:val="2"/>
        </w:numPr>
        <w:spacing w:line="276" w:lineRule="auto"/>
        <w:rPr>
          <w:del w:id="121" w:author="Matt Bryan" w:date="2023-10-19T13:44:00Z"/>
          <w:rFonts w:ascii="Arial" w:eastAsia="Arial" w:hAnsi="Arial" w:cs="Arial"/>
          <w:strike/>
          <w:sz w:val="22"/>
          <w:szCs w:val="22"/>
          <w:rPrChange w:id="122" w:author="Matt Bryan" w:date="2023-10-19T13:24:00Z">
            <w:rPr>
              <w:del w:id="123" w:author="Matt Bryan" w:date="2023-10-19T13:44:00Z"/>
              <w:rFonts w:ascii="Arial" w:eastAsia="Arial" w:hAnsi="Arial" w:cs="Arial"/>
              <w:sz w:val="22"/>
              <w:szCs w:val="22"/>
            </w:rPr>
          </w:rPrChange>
        </w:rPr>
      </w:pPr>
      <w:del w:id="124" w:author="Matt Bryan" w:date="2023-10-19T13:44:00Z">
        <w:r w:rsidRPr="000B35EF" w:rsidDel="00202D0A">
          <w:rPr>
            <w:strike/>
            <w:sz w:val="22"/>
            <w:szCs w:val="22"/>
            <w:rPrChange w:id="125" w:author="Matt Bryan" w:date="2023-10-19T13:24:00Z">
              <w:rPr>
                <w:sz w:val="22"/>
                <w:szCs w:val="22"/>
              </w:rPr>
            </w:rPrChange>
          </w:rPr>
          <w:delText>Mentored and guided cross functional teams on effective partnership strategies and best practices, fostering a culture of collaboration and partnership across the organization.</w:delText>
        </w:r>
        <w:r w:rsidRPr="000B35EF" w:rsidDel="00202D0A">
          <w:rPr>
            <w:rFonts w:ascii="Arial" w:eastAsia="Arial" w:hAnsi="Arial" w:cs="Arial"/>
            <w:strike/>
            <w:sz w:val="22"/>
            <w:szCs w:val="22"/>
            <w:rPrChange w:id="126" w:author="Matt Bryan" w:date="2023-10-19T13:24:00Z">
              <w:rPr>
                <w:rFonts w:ascii="Arial" w:eastAsia="Arial" w:hAnsi="Arial" w:cs="Arial"/>
                <w:sz w:val="22"/>
                <w:szCs w:val="22"/>
              </w:rPr>
            </w:rPrChange>
          </w:rPr>
          <w:delText xml:space="preserve"> </w:delText>
        </w:r>
      </w:del>
    </w:p>
    <w:p w14:paraId="57F1B8FB" w14:textId="77777777" w:rsidR="000B35EF" w:rsidRDefault="000B35EF" w:rsidP="000B35EF">
      <w:pPr>
        <w:tabs>
          <w:tab w:val="left" w:pos="180"/>
          <w:tab w:val="left" w:pos="7200"/>
          <w:tab w:val="left" w:pos="7830"/>
        </w:tabs>
        <w:rPr>
          <w:b/>
          <w:sz w:val="22"/>
          <w:szCs w:val="22"/>
        </w:rPr>
      </w:pPr>
    </w:p>
    <w:p w14:paraId="6F5260DA" w14:textId="77777777" w:rsidR="000B35EF" w:rsidRDefault="000B35EF" w:rsidP="000B35EF">
      <w:pPr>
        <w:tabs>
          <w:tab w:val="left" w:pos="180"/>
          <w:tab w:val="left" w:pos="7200"/>
          <w:tab w:val="left" w:pos="78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DocuSign                                                               </w:t>
      </w:r>
      <w:r>
        <w:rPr>
          <w:b/>
          <w:sz w:val="22"/>
          <w:szCs w:val="22"/>
        </w:rPr>
        <w:tab/>
        <w:t xml:space="preserve"> July 2014-Apr 2022                        </w:t>
      </w:r>
    </w:p>
    <w:p w14:paraId="465A8C12" w14:textId="679A2B05" w:rsidR="000B35EF" w:rsidRDefault="000B35EF" w:rsidP="000B35EF">
      <w:pPr>
        <w:tabs>
          <w:tab w:val="left" w:pos="180"/>
          <w:tab w:val="left" w:pos="7740"/>
          <w:tab w:val="left" w:pos="7830"/>
        </w:tabs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As an early pioneer at </w:t>
      </w:r>
      <w:proofErr w:type="spellStart"/>
      <w:r>
        <w:rPr>
          <w:i/>
          <w:sz w:val="22"/>
          <w:szCs w:val="22"/>
        </w:rPr>
        <w:t>Docusign</w:t>
      </w:r>
      <w:proofErr w:type="spellEnd"/>
      <w:r>
        <w:rPr>
          <w:i/>
          <w:sz w:val="22"/>
          <w:szCs w:val="22"/>
        </w:rPr>
        <w:t xml:space="preserve">, </w:t>
      </w:r>
      <w:ins w:id="127" w:author="Matt Bryan" w:date="2023-10-19T13:46:00Z">
        <w:r w:rsidR="00202D0A">
          <w:rPr>
            <w:i/>
            <w:sz w:val="22"/>
            <w:szCs w:val="22"/>
          </w:rPr>
          <w:t>my career began as an i</w:t>
        </w:r>
      </w:ins>
      <w:del w:id="128" w:author="Matt Bryan" w:date="2023-10-19T13:46:00Z">
        <w:r w:rsidDel="00202D0A">
          <w:rPr>
            <w:i/>
            <w:sz w:val="22"/>
            <w:szCs w:val="22"/>
          </w:rPr>
          <w:delText>I started as a revenue generating i</w:delText>
        </w:r>
      </w:del>
      <w:r>
        <w:rPr>
          <w:i/>
          <w:sz w:val="22"/>
          <w:szCs w:val="22"/>
        </w:rPr>
        <w:t xml:space="preserve">ndividual contributor and over the course of 8 years I </w:t>
      </w:r>
      <w:del w:id="129" w:author="Matt Bryan" w:date="2023-10-19T13:47:00Z">
        <w:r w:rsidDel="00202D0A">
          <w:rPr>
            <w:i/>
            <w:sz w:val="22"/>
            <w:szCs w:val="22"/>
          </w:rPr>
          <w:delText>developed into an internationally experienced</w:delText>
        </w:r>
      </w:del>
      <w:ins w:id="130" w:author="Matt Bryan" w:date="2023-10-19T13:47:00Z">
        <w:r w:rsidR="00202D0A">
          <w:rPr>
            <w:i/>
            <w:sz w:val="22"/>
            <w:szCs w:val="22"/>
          </w:rPr>
          <w:t>worked myself up to a</w:t>
        </w:r>
      </w:ins>
      <w:r>
        <w:rPr>
          <w:i/>
          <w:sz w:val="22"/>
          <w:szCs w:val="22"/>
        </w:rPr>
        <w:t xml:space="preserve"> Director </w:t>
      </w:r>
      <w:del w:id="131" w:author="Matt Bryan" w:date="2023-10-19T13:47:00Z">
        <w:r w:rsidDel="00202D0A">
          <w:rPr>
            <w:i/>
            <w:sz w:val="22"/>
            <w:szCs w:val="22"/>
          </w:rPr>
          <w:delText xml:space="preserve">leading </w:delText>
        </w:r>
      </w:del>
      <w:ins w:id="132" w:author="Matt Bryan" w:date="2023-10-19T13:47:00Z">
        <w:r w:rsidR="00202D0A">
          <w:rPr>
            <w:i/>
            <w:sz w:val="22"/>
            <w:szCs w:val="22"/>
          </w:rPr>
          <w:t>that led</w:t>
        </w:r>
        <w:r w:rsidR="00202D0A">
          <w:rPr>
            <w:i/>
            <w:sz w:val="22"/>
            <w:szCs w:val="22"/>
          </w:rPr>
          <w:t xml:space="preserve"> </w:t>
        </w:r>
      </w:ins>
      <w:r>
        <w:rPr>
          <w:i/>
          <w:sz w:val="22"/>
          <w:szCs w:val="22"/>
        </w:rPr>
        <w:t xml:space="preserve">the Company’s largest technology partnership. </w:t>
      </w:r>
      <w:ins w:id="133" w:author="Matt Bryan" w:date="2023-10-19T13:47:00Z">
        <w:r w:rsidR="00202D0A">
          <w:rPr>
            <w:i/>
            <w:sz w:val="22"/>
            <w:szCs w:val="22"/>
          </w:rPr>
          <w:t xml:space="preserve">My contributions </w:t>
        </w:r>
      </w:ins>
      <w:del w:id="134" w:author="Matt Bryan" w:date="2023-10-19T13:47:00Z">
        <w:r w:rsidDel="00202D0A">
          <w:rPr>
            <w:i/>
            <w:sz w:val="22"/>
            <w:szCs w:val="22"/>
          </w:rPr>
          <w:delText xml:space="preserve">I </w:delText>
        </w:r>
      </w:del>
      <w:r>
        <w:rPr>
          <w:i/>
          <w:sz w:val="22"/>
          <w:szCs w:val="22"/>
        </w:rPr>
        <w:t xml:space="preserve">played an integral part in leading the company from a </w:t>
      </w:r>
      <w:proofErr w:type="gramStart"/>
      <w:r>
        <w:rPr>
          <w:i/>
          <w:sz w:val="22"/>
          <w:szCs w:val="22"/>
        </w:rPr>
        <w:t>single-product</w:t>
      </w:r>
      <w:proofErr w:type="gramEnd"/>
      <w:r>
        <w:rPr>
          <w:i/>
          <w:sz w:val="22"/>
          <w:szCs w:val="22"/>
        </w:rPr>
        <w:t xml:space="preserve">, 200M pre-IPO company to a multi-product, publicly traded Company producing 1B in revenue. </w:t>
      </w:r>
    </w:p>
    <w:p w14:paraId="1ABC7891" w14:textId="77777777" w:rsidR="000B35EF" w:rsidRDefault="000B35EF" w:rsidP="000B35EF">
      <w:pPr>
        <w:tabs>
          <w:tab w:val="left" w:pos="180"/>
          <w:tab w:val="left" w:pos="7290"/>
          <w:tab w:val="left" w:pos="78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Director, Business Development (San Francisco, CA) </w:t>
      </w:r>
      <w:r>
        <w:rPr>
          <w:b/>
          <w:sz w:val="22"/>
          <w:szCs w:val="22"/>
        </w:rPr>
        <w:tab/>
        <w:t>Nov 2020-April 2022</w:t>
      </w:r>
    </w:p>
    <w:p w14:paraId="4B6A06FA" w14:textId="6143F2AC" w:rsidR="000B35EF" w:rsidRDefault="00AE0A10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commentRangeStart w:id="135"/>
      <w:ins w:id="136" w:author="Matt Bryan" w:date="2023-10-19T13:34:00Z">
        <w:r>
          <w:rPr>
            <w:sz w:val="22"/>
            <w:szCs w:val="22"/>
          </w:rPr>
          <w:t>Generated</w:t>
        </w:r>
      </w:ins>
      <w:commentRangeEnd w:id="135"/>
      <w:ins w:id="137" w:author="Matt Bryan" w:date="2023-10-19T13:44:00Z">
        <w:r w:rsidR="00202D0A">
          <w:rPr>
            <w:rStyle w:val="CommentReference"/>
          </w:rPr>
          <w:commentReference w:id="135"/>
        </w:r>
      </w:ins>
      <w:ins w:id="138" w:author="Matt Bryan" w:date="2023-10-19T13:34:00Z">
        <w:r>
          <w:rPr>
            <w:sz w:val="22"/>
            <w:szCs w:val="22"/>
          </w:rPr>
          <w:t xml:space="preserve"> $</w:t>
        </w:r>
        <w:proofErr w:type="spellStart"/>
        <w:r>
          <w:rPr>
            <w:sz w:val="22"/>
            <w:szCs w:val="22"/>
          </w:rPr>
          <w:t>XXXm</w:t>
        </w:r>
        <w:proofErr w:type="spellEnd"/>
        <w:r>
          <w:rPr>
            <w:sz w:val="22"/>
            <w:szCs w:val="22"/>
          </w:rPr>
          <w:t xml:space="preserve"> in annual </w:t>
        </w:r>
      </w:ins>
      <w:ins w:id="139" w:author="Matt Bryan" w:date="2023-10-19T13:35:00Z">
        <w:r>
          <w:rPr>
            <w:sz w:val="22"/>
            <w:szCs w:val="22"/>
          </w:rPr>
          <w:t>revenue</w:t>
        </w:r>
      </w:ins>
      <w:ins w:id="140" w:author="Matt Bryan" w:date="2023-10-19T13:34:00Z">
        <w:r>
          <w:rPr>
            <w:sz w:val="22"/>
            <w:szCs w:val="22"/>
          </w:rPr>
          <w:t xml:space="preserve"> through development of </w:t>
        </w:r>
      </w:ins>
      <w:del w:id="141" w:author="Matt Bryan" w:date="2023-10-19T13:35:00Z">
        <w:r w:rsidR="000B35EF" w:rsidDel="00AE0A10">
          <w:rPr>
            <w:sz w:val="22"/>
            <w:szCs w:val="22"/>
          </w:rPr>
          <w:delText xml:space="preserve">Developed and led DocuSign’s </w:delText>
        </w:r>
      </w:del>
      <w:r w:rsidR="000B35EF">
        <w:rPr>
          <w:sz w:val="22"/>
          <w:szCs w:val="22"/>
        </w:rPr>
        <w:t>“re-imagined” Salesforce partner GTM strategy</w:t>
      </w:r>
      <w:del w:id="142" w:author="Matt Bryan" w:date="2023-10-19T13:35:00Z">
        <w:r w:rsidR="000B35EF" w:rsidDel="00AE0A10">
          <w:rPr>
            <w:sz w:val="22"/>
            <w:szCs w:val="22"/>
          </w:rPr>
          <w:delText xml:space="preserve"> producing $XXXM in annual revenue. </w:delText>
        </w:r>
      </w:del>
    </w:p>
    <w:p w14:paraId="3D9A766B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commentRangeStart w:id="143"/>
      <w:r>
        <w:rPr>
          <w:sz w:val="22"/>
          <w:szCs w:val="22"/>
        </w:rPr>
        <w:t xml:space="preserve">Doubled </w:t>
      </w:r>
      <w:commentRangeEnd w:id="143"/>
      <w:r w:rsidR="00AE0A10">
        <w:rPr>
          <w:rStyle w:val="CommentReference"/>
        </w:rPr>
        <w:commentReference w:id="143"/>
      </w:r>
      <w:r>
        <w:rPr>
          <w:sz w:val="22"/>
          <w:szCs w:val="22"/>
        </w:rPr>
        <w:t xml:space="preserve">new product average sales price Y/Y by identifying new pathways through Salesforce partnership into a more robust customer base. </w:t>
      </w:r>
    </w:p>
    <w:p w14:paraId="69BDB94A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Increased new product revenue by 33% Y/Y by accelerating the first ever Partner Sales </w:t>
      </w:r>
      <w:proofErr w:type="gramStart"/>
      <w:r>
        <w:rPr>
          <w:sz w:val="22"/>
          <w:szCs w:val="22"/>
        </w:rPr>
        <w:t>channel</w:t>
      </w:r>
      <w:proofErr w:type="gramEnd"/>
    </w:p>
    <w:p w14:paraId="2E7A4498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Pioneered triple play initiative to drive awareness &amp; growth within crucial industries. </w:t>
      </w:r>
    </w:p>
    <w:p w14:paraId="23A64699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Led cross business collaboration with key stakeholders namely product, marketing, sales and operations.</w:t>
      </w:r>
    </w:p>
    <w:p w14:paraId="3CEF2B15" w14:textId="77777777" w:rsidR="000B35EF" w:rsidRDefault="000B35EF" w:rsidP="000B35EF">
      <w:pPr>
        <w:tabs>
          <w:tab w:val="left" w:pos="180"/>
          <w:tab w:val="left" w:pos="7560"/>
          <w:tab w:val="left" w:pos="7830"/>
        </w:tabs>
        <w:rPr>
          <w:b/>
          <w:sz w:val="22"/>
          <w:szCs w:val="22"/>
        </w:rPr>
      </w:pPr>
    </w:p>
    <w:p w14:paraId="3E5493C1" w14:textId="77777777" w:rsidR="000B35EF" w:rsidRDefault="000B35EF" w:rsidP="000B35EF">
      <w:pPr>
        <w:tabs>
          <w:tab w:val="left" w:pos="180"/>
          <w:tab w:val="left" w:pos="7380"/>
          <w:tab w:val="left" w:pos="78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Sr Manager, Salesforce and SI Partnerships (London, UK)</w:t>
      </w:r>
      <w:r>
        <w:rPr>
          <w:b/>
          <w:sz w:val="22"/>
          <w:szCs w:val="22"/>
        </w:rPr>
        <w:tab/>
        <w:t>Aug 2018-Nov 2022</w:t>
      </w:r>
    </w:p>
    <w:p w14:paraId="4DB525C2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Unlocked the Salesforce EMEA business for DocuSign by building &amp; successfully executing against a focused GTM strategy. </w:t>
      </w:r>
    </w:p>
    <w:p w14:paraId="39766ABA" w14:textId="4C57EC3E" w:rsidR="000B35EF" w:rsidRPr="00AE0A10" w:rsidDel="00202D0A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144" w:author="Matt Bryan" w:date="2023-10-19T13:44:00Z"/>
          <w:rFonts w:ascii="Arial" w:eastAsia="Arial" w:hAnsi="Arial" w:cs="Arial"/>
          <w:strike/>
          <w:sz w:val="22"/>
          <w:szCs w:val="22"/>
          <w:rPrChange w:id="145" w:author="Matt Bryan" w:date="2023-10-19T13:37:00Z">
            <w:rPr>
              <w:del w:id="146" w:author="Matt Bryan" w:date="2023-10-19T13:44:00Z"/>
              <w:rFonts w:ascii="Arial" w:eastAsia="Arial" w:hAnsi="Arial" w:cs="Arial"/>
              <w:sz w:val="22"/>
              <w:szCs w:val="22"/>
            </w:rPr>
          </w:rPrChange>
        </w:rPr>
      </w:pPr>
      <w:commentRangeStart w:id="147"/>
      <w:del w:id="148" w:author="Matt Bryan" w:date="2023-10-19T13:44:00Z">
        <w:r w:rsidRPr="00AE0A10" w:rsidDel="00202D0A">
          <w:rPr>
            <w:strike/>
            <w:sz w:val="22"/>
            <w:szCs w:val="22"/>
            <w:rPrChange w:id="149" w:author="Matt Bryan" w:date="2023-10-19T13:37:00Z">
              <w:rPr>
                <w:sz w:val="22"/>
                <w:szCs w:val="22"/>
              </w:rPr>
            </w:rPrChange>
          </w:rPr>
          <w:delText xml:space="preserve">Relocated to London to establish EMEA front-office channels, focused on Salesforce and System Integrators. </w:delText>
        </w:r>
        <w:commentRangeEnd w:id="147"/>
        <w:r w:rsidR="00AE0A10" w:rsidRPr="00AE0A10" w:rsidDel="00202D0A">
          <w:rPr>
            <w:rStyle w:val="CommentReference"/>
            <w:strike/>
            <w:rPrChange w:id="150" w:author="Matt Bryan" w:date="2023-10-19T13:37:00Z">
              <w:rPr>
                <w:rStyle w:val="CommentReference"/>
              </w:rPr>
            </w:rPrChange>
          </w:rPr>
          <w:commentReference w:id="147"/>
        </w:r>
      </w:del>
    </w:p>
    <w:p w14:paraId="0EE946F4" w14:textId="77777777" w:rsidR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commentRangeStart w:id="151"/>
      <w:commentRangeStart w:id="152"/>
      <w:r>
        <w:rPr>
          <w:sz w:val="22"/>
          <w:szCs w:val="22"/>
        </w:rPr>
        <w:t xml:space="preserve">Doubled </w:t>
      </w:r>
      <w:commentRangeEnd w:id="151"/>
      <w:r w:rsidR="00AE0A10">
        <w:rPr>
          <w:rStyle w:val="CommentReference"/>
        </w:rPr>
        <w:commentReference w:id="151"/>
      </w:r>
      <w:commentRangeEnd w:id="152"/>
      <w:r w:rsidR="00AE0A10">
        <w:rPr>
          <w:rStyle w:val="CommentReference"/>
        </w:rPr>
        <w:commentReference w:id="152"/>
      </w:r>
      <w:r>
        <w:rPr>
          <w:sz w:val="22"/>
          <w:szCs w:val="22"/>
        </w:rPr>
        <w:t xml:space="preserve">partner revenue business Y/Y landing DocuSign as Salesforce’s #1 partner in EMEA.  </w:t>
      </w:r>
    </w:p>
    <w:p w14:paraId="2653A8E7" w14:textId="77777777" w:rsidR="000B35EF" w:rsidRPr="00202D0A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ns w:id="153" w:author="Matt Bryan" w:date="2023-10-19T13:48:00Z"/>
          <w:rFonts w:ascii="Arial" w:eastAsia="Arial" w:hAnsi="Arial" w:cs="Arial"/>
          <w:sz w:val="22"/>
          <w:szCs w:val="22"/>
          <w:rPrChange w:id="154" w:author="Matt Bryan" w:date="2023-10-19T13:48:00Z">
            <w:rPr>
              <w:ins w:id="155" w:author="Matt Bryan" w:date="2023-10-19T13:48:00Z"/>
              <w:sz w:val="22"/>
              <w:szCs w:val="22"/>
            </w:rPr>
          </w:rPrChange>
        </w:rPr>
      </w:pPr>
      <w:r>
        <w:rPr>
          <w:sz w:val="22"/>
          <w:szCs w:val="22"/>
        </w:rPr>
        <w:t xml:space="preserve">Created Key Accounts Program resulting in 25+ new enterprise </w:t>
      </w:r>
      <w:proofErr w:type="gramStart"/>
      <w:r>
        <w:rPr>
          <w:sz w:val="22"/>
          <w:szCs w:val="22"/>
        </w:rPr>
        <w:t>logos</w:t>
      </w:r>
      <w:proofErr w:type="gramEnd"/>
      <w:r>
        <w:rPr>
          <w:sz w:val="22"/>
          <w:szCs w:val="22"/>
        </w:rPr>
        <w:t xml:space="preserve"> </w:t>
      </w:r>
    </w:p>
    <w:p w14:paraId="307AC672" w14:textId="77777777" w:rsidR="00202D0A" w:rsidRPr="000B35EF" w:rsidRDefault="00202D0A" w:rsidP="00202D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ins w:id="156" w:author="Matt Bryan" w:date="2023-10-19T13:13:00Z"/>
          <w:rFonts w:ascii="Arial" w:eastAsia="Arial" w:hAnsi="Arial" w:cs="Arial"/>
          <w:sz w:val="22"/>
          <w:szCs w:val="22"/>
          <w:rPrChange w:id="157" w:author="Matt Bryan" w:date="2023-10-19T13:13:00Z">
            <w:rPr>
              <w:ins w:id="158" w:author="Matt Bryan" w:date="2023-10-19T13:13:00Z"/>
              <w:sz w:val="22"/>
              <w:szCs w:val="22"/>
            </w:rPr>
          </w:rPrChange>
        </w:rPr>
        <w:pPrChange w:id="159" w:author="Matt Bryan" w:date="2023-10-19T13:48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720" w:hanging="360"/>
          </w:pPr>
        </w:pPrChange>
      </w:pPr>
    </w:p>
    <w:p w14:paraId="29F68585" w14:textId="776586A4" w:rsidR="000B35EF" w:rsidRPr="00202D0A" w:rsidRDefault="00202D0A" w:rsidP="000B35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ns w:id="160" w:author="Matt Bryan" w:date="2023-10-19T13:13:00Z"/>
          <w:b/>
          <w:bCs/>
          <w:sz w:val="22"/>
          <w:szCs w:val="22"/>
          <w:rPrChange w:id="161" w:author="Matt Bryan" w:date="2023-10-19T13:45:00Z">
            <w:rPr>
              <w:ins w:id="162" w:author="Matt Bryan" w:date="2023-10-19T13:13:00Z"/>
              <w:sz w:val="22"/>
              <w:szCs w:val="22"/>
            </w:rPr>
          </w:rPrChange>
        </w:rPr>
      </w:pPr>
      <w:ins w:id="163" w:author="Matt Bryan" w:date="2023-10-19T13:45:00Z">
        <w:r>
          <w:rPr>
            <w:b/>
            <w:bCs/>
            <w:sz w:val="22"/>
            <w:szCs w:val="22"/>
          </w:rPr>
          <w:lastRenderedPageBreak/>
          <w:t xml:space="preserve">Summary. Of </w:t>
        </w:r>
      </w:ins>
      <w:commentRangeStart w:id="164"/>
      <w:ins w:id="165" w:author="Matt Bryan" w:date="2023-10-19T13:13:00Z">
        <w:r w:rsidR="000B35EF" w:rsidRPr="00202D0A">
          <w:rPr>
            <w:b/>
            <w:bCs/>
            <w:sz w:val="22"/>
            <w:szCs w:val="22"/>
            <w:rPrChange w:id="166" w:author="Matt Bryan" w:date="2023-10-19T13:45:00Z">
              <w:rPr>
                <w:sz w:val="22"/>
                <w:szCs w:val="22"/>
              </w:rPr>
            </w:rPrChange>
          </w:rPr>
          <w:t xml:space="preserve">Other Roles at </w:t>
        </w:r>
        <w:proofErr w:type="spellStart"/>
        <w:r w:rsidR="000B35EF" w:rsidRPr="00202D0A">
          <w:rPr>
            <w:b/>
            <w:bCs/>
            <w:sz w:val="22"/>
            <w:szCs w:val="22"/>
            <w:rPrChange w:id="167" w:author="Matt Bryan" w:date="2023-10-19T13:45:00Z">
              <w:rPr>
                <w:sz w:val="22"/>
                <w:szCs w:val="22"/>
              </w:rPr>
            </w:rPrChange>
          </w:rPr>
          <w:t>Docusign</w:t>
        </w:r>
      </w:ins>
      <w:commentRangeEnd w:id="164"/>
      <w:proofErr w:type="spellEnd"/>
      <w:ins w:id="168" w:author="Matt Bryan" w:date="2023-10-19T13:40:00Z">
        <w:r w:rsidR="00AE0A10" w:rsidRPr="00202D0A">
          <w:rPr>
            <w:rStyle w:val="CommentReference"/>
            <w:b/>
            <w:bCs/>
            <w:rPrChange w:id="169" w:author="Matt Bryan" w:date="2023-10-19T13:45:00Z">
              <w:rPr>
                <w:rStyle w:val="CommentReference"/>
              </w:rPr>
            </w:rPrChange>
          </w:rPr>
          <w:commentReference w:id="164"/>
        </w:r>
        <w:r w:rsidR="00AE0A10" w:rsidRPr="00202D0A">
          <w:rPr>
            <w:b/>
            <w:bCs/>
            <w:sz w:val="22"/>
            <w:szCs w:val="22"/>
            <w:rPrChange w:id="170" w:author="Matt Bryan" w:date="2023-10-19T13:45:00Z">
              <w:rPr>
                <w:sz w:val="22"/>
                <w:szCs w:val="22"/>
              </w:rPr>
            </w:rPrChange>
          </w:rPr>
          <w:t xml:space="preserve"> </w:t>
        </w:r>
        <w:r w:rsidR="00AE0A10" w:rsidRPr="00202D0A">
          <w:rPr>
            <w:b/>
            <w:bCs/>
            <w:sz w:val="22"/>
            <w:szCs w:val="22"/>
          </w:rPr>
          <w:t>Seattle, WA)</w:t>
        </w:r>
      </w:ins>
    </w:p>
    <w:p w14:paraId="3A5EBB54" w14:textId="09F665DB" w:rsidR="000B35EF" w:rsidRPr="00202D0A" w:rsidRDefault="000B35EF" w:rsidP="000B35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290"/>
          <w:tab w:val="left" w:pos="7830"/>
        </w:tabs>
        <w:rPr>
          <w:ins w:id="171" w:author="Matt Bryan" w:date="2023-10-19T13:13:00Z"/>
          <w:bCs/>
          <w:sz w:val="22"/>
          <w:szCs w:val="22"/>
          <w:rPrChange w:id="172" w:author="Matt Bryan" w:date="2023-10-19T13:48:00Z">
            <w:rPr>
              <w:ins w:id="173" w:author="Matt Bryan" w:date="2023-10-19T13:13:00Z"/>
            </w:rPr>
          </w:rPrChange>
        </w:rPr>
        <w:pPrChange w:id="174" w:author="Matt Bryan" w:date="2023-10-19T13:14:00Z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"/>
              <w:tab w:val="left" w:pos="7290"/>
              <w:tab w:val="left" w:pos="7830"/>
            </w:tabs>
          </w:pPr>
        </w:pPrChange>
      </w:pPr>
      <w:ins w:id="175" w:author="Matt Bryan" w:date="2023-10-19T13:13:00Z">
        <w:r w:rsidRPr="00202D0A">
          <w:rPr>
            <w:bCs/>
            <w:sz w:val="22"/>
            <w:szCs w:val="22"/>
            <w:rPrChange w:id="176" w:author="Matt Bryan" w:date="2023-10-19T13:48:00Z">
              <w:rPr/>
            </w:rPrChange>
          </w:rPr>
          <w:t>Channel Manager (Seattle, WA)</w:t>
        </w:r>
        <w:r w:rsidRPr="00202D0A">
          <w:rPr>
            <w:bCs/>
            <w:sz w:val="22"/>
            <w:szCs w:val="22"/>
            <w:rPrChange w:id="177" w:author="Matt Bryan" w:date="2023-10-19T13:48:00Z">
              <w:rPr/>
            </w:rPrChange>
          </w:rPr>
          <w:tab/>
          <w:t>June 2017-Aug 2018</w:t>
        </w:r>
        <w:r w:rsidRPr="00202D0A">
          <w:rPr>
            <w:bCs/>
            <w:sz w:val="22"/>
            <w:szCs w:val="22"/>
            <w:rPrChange w:id="178" w:author="Matt Bryan" w:date="2023-10-19T13:48:00Z">
              <w:rPr/>
            </w:rPrChange>
          </w:rPr>
          <w:tab/>
        </w:r>
      </w:ins>
    </w:p>
    <w:p w14:paraId="7740B2FC" w14:textId="77777777" w:rsidR="000B35EF" w:rsidRPr="00202D0A" w:rsidRDefault="000B35EF" w:rsidP="000B35E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380"/>
          <w:tab w:val="left" w:pos="7830"/>
        </w:tabs>
        <w:rPr>
          <w:ins w:id="179" w:author="Matt Bryan" w:date="2023-10-19T13:13:00Z"/>
          <w:bCs/>
          <w:sz w:val="22"/>
          <w:szCs w:val="22"/>
          <w:rPrChange w:id="180" w:author="Matt Bryan" w:date="2023-10-19T13:48:00Z">
            <w:rPr>
              <w:ins w:id="181" w:author="Matt Bryan" w:date="2023-10-19T13:13:00Z"/>
            </w:rPr>
          </w:rPrChange>
        </w:rPr>
        <w:pPrChange w:id="182" w:author="Matt Bryan" w:date="2023-10-19T13:14:00Z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0"/>
              <w:tab w:val="left" w:pos="7380"/>
              <w:tab w:val="left" w:pos="7830"/>
            </w:tabs>
          </w:pPr>
        </w:pPrChange>
      </w:pPr>
      <w:ins w:id="183" w:author="Matt Bryan" w:date="2023-10-19T13:13:00Z">
        <w:r w:rsidRPr="00202D0A">
          <w:rPr>
            <w:bCs/>
            <w:sz w:val="22"/>
            <w:szCs w:val="22"/>
            <w:rPrChange w:id="184" w:author="Matt Bryan" w:date="2023-10-19T13:48:00Z">
              <w:rPr/>
            </w:rPrChange>
          </w:rPr>
          <w:t>Business Development Manager - Partner Ecosystem (Seattle, WA)</w:t>
        </w:r>
        <w:r w:rsidRPr="00202D0A">
          <w:rPr>
            <w:bCs/>
            <w:sz w:val="22"/>
            <w:szCs w:val="22"/>
            <w:rPrChange w:id="185" w:author="Matt Bryan" w:date="2023-10-19T13:48:00Z">
              <w:rPr/>
            </w:rPrChange>
          </w:rPr>
          <w:tab/>
          <w:t>May 2016-June 2017</w:t>
        </w:r>
        <w:r w:rsidRPr="00202D0A">
          <w:rPr>
            <w:bCs/>
            <w:sz w:val="22"/>
            <w:szCs w:val="22"/>
            <w:rPrChange w:id="186" w:author="Matt Bryan" w:date="2023-10-19T13:48:00Z">
              <w:rPr/>
            </w:rPrChange>
          </w:rPr>
          <w:tab/>
        </w:r>
      </w:ins>
    </w:p>
    <w:p w14:paraId="169EBE84" w14:textId="77777777" w:rsidR="000B35EF" w:rsidRPr="00202D0A" w:rsidRDefault="000B35EF" w:rsidP="000B35EF">
      <w:pPr>
        <w:pStyle w:val="ListParagraph"/>
        <w:numPr>
          <w:ilvl w:val="0"/>
          <w:numId w:val="3"/>
        </w:numPr>
        <w:tabs>
          <w:tab w:val="left" w:pos="180"/>
          <w:tab w:val="left" w:pos="7290"/>
          <w:tab w:val="left" w:pos="7830"/>
        </w:tabs>
        <w:rPr>
          <w:ins w:id="187" w:author="Matt Bryan" w:date="2023-10-19T13:13:00Z"/>
          <w:bCs/>
          <w:sz w:val="22"/>
          <w:szCs w:val="22"/>
          <w:rPrChange w:id="188" w:author="Matt Bryan" w:date="2023-10-19T13:48:00Z">
            <w:rPr>
              <w:ins w:id="189" w:author="Matt Bryan" w:date="2023-10-19T13:13:00Z"/>
            </w:rPr>
          </w:rPrChange>
        </w:rPr>
        <w:pPrChange w:id="190" w:author="Matt Bryan" w:date="2023-10-19T13:14:00Z">
          <w:pPr>
            <w:tabs>
              <w:tab w:val="left" w:pos="180"/>
              <w:tab w:val="left" w:pos="7290"/>
              <w:tab w:val="left" w:pos="7830"/>
            </w:tabs>
          </w:pPr>
        </w:pPrChange>
      </w:pPr>
      <w:ins w:id="191" w:author="Matt Bryan" w:date="2023-10-19T13:13:00Z">
        <w:r w:rsidRPr="00202D0A">
          <w:rPr>
            <w:bCs/>
            <w:sz w:val="22"/>
            <w:szCs w:val="22"/>
            <w:rPrChange w:id="192" w:author="Matt Bryan" w:date="2023-10-19T13:48:00Z">
              <w:rPr/>
            </w:rPrChange>
          </w:rPr>
          <w:t>Account Executive (Seattle, WA)</w:t>
        </w:r>
        <w:r w:rsidRPr="00202D0A">
          <w:rPr>
            <w:bCs/>
            <w:sz w:val="22"/>
            <w:szCs w:val="22"/>
            <w:rPrChange w:id="193" w:author="Matt Bryan" w:date="2023-10-19T13:48:00Z">
              <w:rPr/>
            </w:rPrChange>
          </w:rPr>
          <w:tab/>
          <w:t>July 2014-May 2016</w:t>
        </w:r>
        <w:r w:rsidRPr="00202D0A">
          <w:rPr>
            <w:bCs/>
            <w:sz w:val="22"/>
            <w:szCs w:val="22"/>
            <w:rPrChange w:id="194" w:author="Matt Bryan" w:date="2023-10-19T13:48:00Z">
              <w:rPr/>
            </w:rPrChange>
          </w:rPr>
          <w:tab/>
        </w:r>
      </w:ins>
    </w:p>
    <w:p w14:paraId="79D7CB16" w14:textId="72CE813B" w:rsidR="000B35EF" w:rsidRDefault="000B35EF" w:rsidP="000B35E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380"/>
          <w:tab w:val="left" w:pos="7830"/>
        </w:tabs>
        <w:rPr>
          <w:ins w:id="195" w:author="Matt Bryan" w:date="2023-10-19T13:13:00Z"/>
          <w:sz w:val="22"/>
          <w:szCs w:val="22"/>
        </w:rPr>
      </w:pPr>
      <w:ins w:id="196" w:author="Matt Bryan" w:date="2023-10-19T13:13:00Z">
        <w:r>
          <w:rPr>
            <w:b/>
            <w:sz w:val="22"/>
            <w:szCs w:val="22"/>
          </w:rPr>
          <w:tab/>
        </w:r>
      </w:ins>
    </w:p>
    <w:p w14:paraId="6A3E6550" w14:textId="77777777" w:rsidR="000B35EF" w:rsidDel="000B35EF" w:rsidRDefault="000B35EF" w:rsidP="000B35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197" w:author="Matt Bryan" w:date="2023-10-19T13:14:00Z"/>
          <w:rFonts w:ascii="Arial" w:eastAsia="Arial" w:hAnsi="Arial" w:cs="Arial"/>
          <w:sz w:val="22"/>
          <w:szCs w:val="22"/>
        </w:rPr>
        <w:pPrChange w:id="198" w:author="Matt Bryan" w:date="2023-10-19T13:1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720" w:hanging="360"/>
          </w:pPr>
        </w:pPrChange>
      </w:pPr>
    </w:p>
    <w:p w14:paraId="72836A79" w14:textId="77777777" w:rsidR="000B35EF" w:rsidDel="000B35EF" w:rsidRDefault="000B35EF" w:rsidP="000B35EF">
      <w:pPr>
        <w:tabs>
          <w:tab w:val="left" w:pos="180"/>
          <w:tab w:val="left" w:pos="7740"/>
          <w:tab w:val="left" w:pos="7830"/>
        </w:tabs>
        <w:ind w:left="720"/>
        <w:rPr>
          <w:del w:id="199" w:author="Matt Bryan" w:date="2023-10-19T13:14:00Z"/>
          <w:sz w:val="22"/>
          <w:szCs w:val="22"/>
        </w:rPr>
      </w:pPr>
    </w:p>
    <w:p w14:paraId="3698ABE1" w14:textId="37CA0D88" w:rsidR="000B35EF" w:rsidDel="000B35EF" w:rsidRDefault="000B35EF" w:rsidP="000B35E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290"/>
          <w:tab w:val="left" w:pos="7830"/>
        </w:tabs>
        <w:rPr>
          <w:del w:id="200" w:author="Matt Bryan" w:date="2023-10-19T13:14:00Z"/>
          <w:b/>
          <w:sz w:val="22"/>
          <w:szCs w:val="22"/>
        </w:rPr>
      </w:pPr>
      <w:del w:id="201" w:author="Matt Bryan" w:date="2023-10-19T13:14:00Z">
        <w:r w:rsidDel="000B35EF">
          <w:rPr>
            <w:b/>
            <w:sz w:val="22"/>
            <w:szCs w:val="22"/>
          </w:rPr>
          <w:tab/>
          <w:delText>Channel Manager (Seattle, WA)</w:delText>
        </w:r>
        <w:r w:rsidDel="000B35EF">
          <w:rPr>
            <w:b/>
            <w:sz w:val="22"/>
            <w:szCs w:val="22"/>
          </w:rPr>
          <w:tab/>
          <w:delText>June 2017-Aug 2018</w:delText>
        </w:r>
        <w:r w:rsidDel="000B35EF">
          <w:rPr>
            <w:b/>
            <w:sz w:val="22"/>
            <w:szCs w:val="22"/>
          </w:rPr>
          <w:tab/>
        </w:r>
      </w:del>
    </w:p>
    <w:p w14:paraId="1A069D40" w14:textId="6412E347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560"/>
          <w:tab w:val="left" w:pos="7830"/>
        </w:tabs>
        <w:rPr>
          <w:del w:id="202" w:author="Matt Bryan" w:date="2023-10-19T13:14:00Z"/>
          <w:sz w:val="22"/>
          <w:szCs w:val="22"/>
        </w:rPr>
      </w:pPr>
      <w:del w:id="203" w:author="Matt Bryan" w:date="2023-10-19T13:14:00Z">
        <w:r w:rsidDel="000B35EF">
          <w:rPr>
            <w:sz w:val="22"/>
            <w:szCs w:val="22"/>
          </w:rPr>
          <w:delText>Established and managed the North American channel reseller relationships. Strategically evaluated each business region and identified opportunities to seek deeper market penetration. This evaluation led to a Microsoft reseller pilot program for 3 months, resulting in a full-time role as Channel Manager.</w:delText>
        </w:r>
      </w:del>
    </w:p>
    <w:p w14:paraId="0ACB50CF" w14:textId="54137514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04" w:author="Matt Bryan" w:date="2023-10-19T13:14:00Z"/>
          <w:rFonts w:ascii="Arial" w:eastAsia="Arial" w:hAnsi="Arial" w:cs="Arial"/>
          <w:sz w:val="22"/>
          <w:szCs w:val="22"/>
        </w:rPr>
      </w:pPr>
      <w:del w:id="205" w:author="Matt Bryan" w:date="2023-10-19T13:14:00Z">
        <w:r w:rsidDel="000B35EF">
          <w:rPr>
            <w:sz w:val="22"/>
            <w:szCs w:val="22"/>
          </w:rPr>
          <w:delText xml:space="preserve">Achieved top performer award 2 out of 3 quarters. Developed sales and marketing strategies that resulted in channel revenue growth that outperformed DocuSign growth. </w:delText>
        </w:r>
      </w:del>
    </w:p>
    <w:p w14:paraId="34E7BD49" w14:textId="1B1ECC80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06" w:author="Matt Bryan" w:date="2023-10-19T13:14:00Z"/>
          <w:rFonts w:ascii="Arial" w:eastAsia="Arial" w:hAnsi="Arial" w:cs="Arial"/>
          <w:sz w:val="22"/>
          <w:szCs w:val="22"/>
        </w:rPr>
      </w:pPr>
      <w:del w:id="207" w:author="Matt Bryan" w:date="2023-10-19T13:14:00Z">
        <w:r w:rsidDel="000B35EF">
          <w:rPr>
            <w:sz w:val="22"/>
            <w:szCs w:val="22"/>
          </w:rPr>
          <w:delText>Co-built the first channel reseller program alongside the AVP of Partner Programs. The program achieved 150% YoY revenue growth.</w:delText>
        </w:r>
      </w:del>
    </w:p>
    <w:p w14:paraId="39557A2E" w14:textId="4DB8423E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08" w:author="Matt Bryan" w:date="2023-10-19T13:14:00Z"/>
          <w:rFonts w:ascii="Arial" w:eastAsia="Arial" w:hAnsi="Arial" w:cs="Arial"/>
          <w:sz w:val="22"/>
          <w:szCs w:val="22"/>
        </w:rPr>
      </w:pPr>
      <w:del w:id="209" w:author="Matt Bryan" w:date="2023-10-19T13:14:00Z">
        <w:r w:rsidDel="000B35EF">
          <w:rPr>
            <w:sz w:val="22"/>
            <w:szCs w:val="22"/>
          </w:rPr>
          <w:delText>Created and ran the first ever channel reseller events which include: contract negotiations, budgeting, booth setup and teardown, cross-team planning, onsite execution, lead generation and follow up.</w:delText>
        </w:r>
      </w:del>
    </w:p>
    <w:p w14:paraId="1F3CF654" w14:textId="30D216B9" w:rsidR="000B35EF" w:rsidDel="000B35EF" w:rsidRDefault="000B35EF" w:rsidP="000B35E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380"/>
          <w:tab w:val="left" w:pos="7830"/>
        </w:tabs>
        <w:rPr>
          <w:del w:id="210" w:author="Matt Bryan" w:date="2023-10-19T13:14:00Z"/>
          <w:b/>
          <w:sz w:val="22"/>
          <w:szCs w:val="22"/>
        </w:rPr>
      </w:pPr>
    </w:p>
    <w:p w14:paraId="00C2B02A" w14:textId="538DDC0B" w:rsidR="000B35EF" w:rsidDel="000B35EF" w:rsidRDefault="000B35EF" w:rsidP="000B35E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7380"/>
          <w:tab w:val="left" w:pos="7830"/>
        </w:tabs>
        <w:rPr>
          <w:del w:id="211" w:author="Matt Bryan" w:date="2023-10-19T13:14:00Z"/>
          <w:sz w:val="22"/>
          <w:szCs w:val="22"/>
        </w:rPr>
      </w:pPr>
      <w:del w:id="212" w:author="Matt Bryan" w:date="2023-10-19T13:14:00Z">
        <w:r w:rsidDel="000B35EF">
          <w:rPr>
            <w:b/>
            <w:sz w:val="22"/>
            <w:szCs w:val="22"/>
          </w:rPr>
          <w:delText>Business Development Manager - Partner Ecosystem (Seattle, WA)</w:delText>
        </w:r>
        <w:r w:rsidDel="000B35EF">
          <w:rPr>
            <w:b/>
            <w:sz w:val="22"/>
            <w:szCs w:val="22"/>
          </w:rPr>
          <w:tab/>
          <w:delText>May 2016-June 2017</w:delText>
        </w:r>
        <w:r w:rsidDel="000B35EF">
          <w:rPr>
            <w:b/>
            <w:sz w:val="22"/>
            <w:szCs w:val="22"/>
          </w:rPr>
          <w:tab/>
        </w:r>
        <w:r w:rsidDel="000B35EF">
          <w:rPr>
            <w:b/>
            <w:sz w:val="22"/>
            <w:szCs w:val="22"/>
          </w:rPr>
          <w:tab/>
        </w:r>
      </w:del>
    </w:p>
    <w:p w14:paraId="47ECDED9" w14:textId="1420B3FD" w:rsidR="000B35EF" w:rsidDel="000B35EF" w:rsidRDefault="000B35EF" w:rsidP="000B35EF">
      <w:pPr>
        <w:numPr>
          <w:ilvl w:val="0"/>
          <w:numId w:val="2"/>
        </w:numPr>
        <w:spacing w:line="276" w:lineRule="auto"/>
        <w:rPr>
          <w:del w:id="213" w:author="Matt Bryan" w:date="2023-10-19T13:14:00Z"/>
          <w:rFonts w:ascii="Arial" w:eastAsia="Arial" w:hAnsi="Arial" w:cs="Arial"/>
          <w:sz w:val="22"/>
          <w:szCs w:val="22"/>
        </w:rPr>
      </w:pPr>
      <w:del w:id="214" w:author="Matt Bryan" w:date="2023-10-19T13:14:00Z">
        <w:r w:rsidDel="000B35EF">
          <w:rPr>
            <w:sz w:val="22"/>
            <w:szCs w:val="22"/>
          </w:rPr>
          <w:delText xml:space="preserve">Pioneered the first partner go to market role at DocuSign where I was responsible for partner recruitment, activation, engagement for over 1000 partners. </w:delText>
        </w:r>
      </w:del>
    </w:p>
    <w:p w14:paraId="652E0F63" w14:textId="5DCC77E0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15" w:author="Matt Bryan" w:date="2023-10-19T13:14:00Z"/>
          <w:rFonts w:ascii="Arial" w:eastAsia="Arial" w:hAnsi="Arial" w:cs="Arial"/>
          <w:sz w:val="22"/>
          <w:szCs w:val="22"/>
        </w:rPr>
      </w:pPr>
      <w:del w:id="216" w:author="Matt Bryan" w:date="2023-10-19T13:14:00Z">
        <w:r w:rsidDel="000B35EF">
          <w:rPr>
            <w:sz w:val="22"/>
            <w:szCs w:val="22"/>
          </w:rPr>
          <w:delText xml:space="preserve">Identified and developed a new strategic direction for the partner go-to-market team. Identified and recruited top ISV GTM partners including: Salesforce, Microsoft, Google, and other top ISVs resulting in 41% increase in net new partner revenue for DocuSign. </w:delText>
        </w:r>
      </w:del>
    </w:p>
    <w:p w14:paraId="33112521" w14:textId="3B1E5B92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17" w:author="Matt Bryan" w:date="2023-10-19T13:14:00Z"/>
          <w:rFonts w:ascii="Arial" w:eastAsia="Arial" w:hAnsi="Arial" w:cs="Arial"/>
          <w:sz w:val="22"/>
          <w:szCs w:val="22"/>
        </w:rPr>
      </w:pPr>
      <w:del w:id="218" w:author="Matt Bryan" w:date="2023-10-19T13:14:00Z">
        <w:r w:rsidDel="000B35EF">
          <w:rPr>
            <w:sz w:val="22"/>
            <w:szCs w:val="22"/>
          </w:rPr>
          <w:delText>Led the commercial sales rollout of ISV reseller partnership and managed the partner relationships by performing discovery calls, negotiating partnership agreements, and partner enablement.</w:delText>
        </w:r>
      </w:del>
    </w:p>
    <w:p w14:paraId="33CA2680" w14:textId="16ABB0B4" w:rsidR="000B35EF" w:rsidDel="000B35EF" w:rsidRDefault="000B35EF" w:rsidP="000B35EF">
      <w:pPr>
        <w:tabs>
          <w:tab w:val="left" w:pos="180"/>
          <w:tab w:val="left" w:pos="7740"/>
          <w:tab w:val="left" w:pos="7830"/>
        </w:tabs>
        <w:rPr>
          <w:del w:id="219" w:author="Matt Bryan" w:date="2023-10-19T13:14:00Z"/>
          <w:b/>
          <w:sz w:val="22"/>
          <w:szCs w:val="22"/>
        </w:rPr>
      </w:pPr>
    </w:p>
    <w:p w14:paraId="6D33C939" w14:textId="3E353046" w:rsidR="000B35EF" w:rsidDel="000B35EF" w:rsidRDefault="000B35EF" w:rsidP="000B35EF">
      <w:pPr>
        <w:tabs>
          <w:tab w:val="left" w:pos="180"/>
          <w:tab w:val="left" w:pos="7290"/>
          <w:tab w:val="left" w:pos="7830"/>
        </w:tabs>
        <w:rPr>
          <w:del w:id="220" w:author="Matt Bryan" w:date="2023-10-19T13:14:00Z"/>
          <w:sz w:val="22"/>
          <w:szCs w:val="22"/>
        </w:rPr>
      </w:pPr>
      <w:del w:id="221" w:author="Matt Bryan" w:date="2023-10-19T13:14:00Z">
        <w:r w:rsidDel="000B35EF">
          <w:rPr>
            <w:b/>
            <w:sz w:val="22"/>
            <w:szCs w:val="22"/>
          </w:rPr>
          <w:delText>Account Executive (Seattle, WA)</w:delText>
        </w:r>
        <w:r w:rsidDel="000B35EF">
          <w:rPr>
            <w:b/>
            <w:sz w:val="22"/>
            <w:szCs w:val="22"/>
          </w:rPr>
          <w:tab/>
          <w:delText>July 2014-May 2016</w:delText>
        </w:r>
        <w:r w:rsidDel="000B35EF">
          <w:rPr>
            <w:b/>
            <w:sz w:val="22"/>
            <w:szCs w:val="22"/>
          </w:rPr>
          <w:tab/>
        </w:r>
      </w:del>
    </w:p>
    <w:p w14:paraId="76BB8FE8" w14:textId="5252FA68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22" w:author="Matt Bryan" w:date="2023-10-19T13:14:00Z"/>
          <w:rFonts w:ascii="Arial" w:eastAsia="Arial" w:hAnsi="Arial" w:cs="Arial"/>
          <w:sz w:val="22"/>
          <w:szCs w:val="22"/>
        </w:rPr>
      </w:pPr>
      <w:del w:id="223" w:author="Matt Bryan" w:date="2023-10-19T13:14:00Z">
        <w:r w:rsidDel="000B35EF">
          <w:rPr>
            <w:sz w:val="22"/>
            <w:szCs w:val="22"/>
          </w:rPr>
          <w:delText>Achieved Presidents Club Quota for FY16 with 110% to yearly number.</w:delText>
        </w:r>
      </w:del>
    </w:p>
    <w:p w14:paraId="148CAF65" w14:textId="19495B53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24" w:author="Matt Bryan" w:date="2023-10-19T13:14:00Z"/>
          <w:rFonts w:ascii="Arial" w:eastAsia="Arial" w:hAnsi="Arial" w:cs="Arial"/>
          <w:sz w:val="22"/>
          <w:szCs w:val="22"/>
        </w:rPr>
      </w:pPr>
      <w:del w:id="225" w:author="Matt Bryan" w:date="2023-10-19T13:14:00Z">
        <w:r w:rsidDel="000B35EF">
          <w:rPr>
            <w:sz w:val="22"/>
            <w:szCs w:val="22"/>
          </w:rPr>
          <w:delText xml:space="preserve">Developed deep partnership with C-level Executives at leading technology companies in the East Coast leading me to rank #1 AE out of 22 in my division. </w:delText>
        </w:r>
      </w:del>
    </w:p>
    <w:p w14:paraId="74316FC2" w14:textId="5DCC1FCD" w:rsidR="000B35EF" w:rsidDel="000B35EF" w:rsidRDefault="000B35EF" w:rsidP="000B3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del w:id="226" w:author="Matt Bryan" w:date="2023-10-19T13:14:00Z"/>
          <w:rFonts w:ascii="Arial" w:eastAsia="Arial" w:hAnsi="Arial" w:cs="Arial"/>
          <w:sz w:val="22"/>
          <w:szCs w:val="22"/>
        </w:rPr>
      </w:pPr>
      <w:del w:id="227" w:author="Matt Bryan" w:date="2023-10-19T13:14:00Z">
        <w:r w:rsidDel="000B35EF">
          <w:rPr>
            <w:sz w:val="22"/>
            <w:szCs w:val="22"/>
          </w:rPr>
          <w:delText xml:space="preserve">Managed existing book of business by facilitating introductions, discovering creative opportunities for additional product or services engagements, and scheduling on-site meetings resulting in 55% upsell on existing customer base for the year.  </w:delText>
        </w:r>
      </w:del>
    </w:p>
    <w:p w14:paraId="27995CEA" w14:textId="77777777" w:rsidR="000B35EF" w:rsidRDefault="000B35EF" w:rsidP="000B35EF">
      <w:pPr>
        <w:tabs>
          <w:tab w:val="left" w:pos="180"/>
          <w:tab w:val="left" w:pos="7740"/>
          <w:tab w:val="left" w:pos="7830"/>
        </w:tabs>
        <w:rPr>
          <w:sz w:val="22"/>
          <w:szCs w:val="22"/>
        </w:rPr>
      </w:pPr>
    </w:p>
    <w:p w14:paraId="418E4504" w14:textId="77777777" w:rsidR="000B35EF" w:rsidRDefault="000B35EF" w:rsidP="000B35EF">
      <w:pPr>
        <w:tabs>
          <w:tab w:val="left" w:pos="180"/>
          <w:tab w:val="left" w:pos="7740"/>
          <w:tab w:val="left" w:pos="783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Kforce</w:t>
      </w:r>
      <w:proofErr w:type="spellEnd"/>
      <w:r>
        <w:rPr>
          <w:b/>
          <w:sz w:val="22"/>
          <w:szCs w:val="22"/>
        </w:rPr>
        <w:t xml:space="preserve"> Technology Staffing</w:t>
      </w:r>
    </w:p>
    <w:p w14:paraId="09FA7349" w14:textId="77777777" w:rsidR="000B35EF" w:rsidRPr="00202D0A" w:rsidRDefault="000B35EF" w:rsidP="000B35EF">
      <w:pPr>
        <w:tabs>
          <w:tab w:val="left" w:pos="180"/>
          <w:tab w:val="left" w:pos="7110"/>
          <w:tab w:val="left" w:pos="7830"/>
        </w:tabs>
        <w:rPr>
          <w:b/>
          <w:color w:val="000000"/>
          <w:sz w:val="22"/>
          <w:szCs w:val="22"/>
        </w:rPr>
      </w:pPr>
      <w:r w:rsidRPr="00202D0A">
        <w:rPr>
          <w:b/>
          <w:sz w:val="22"/>
          <w:szCs w:val="22"/>
        </w:rPr>
        <w:t xml:space="preserve">Talent </w:t>
      </w:r>
      <w:proofErr w:type="gramStart"/>
      <w:r w:rsidRPr="00202D0A">
        <w:rPr>
          <w:b/>
          <w:sz w:val="22"/>
          <w:szCs w:val="22"/>
        </w:rPr>
        <w:t xml:space="preserve">Manager  </w:t>
      </w:r>
      <w:r w:rsidRPr="00202D0A">
        <w:rPr>
          <w:b/>
          <w:sz w:val="22"/>
          <w:szCs w:val="22"/>
        </w:rPr>
        <w:tab/>
      </w:r>
      <w:proofErr w:type="gramEnd"/>
      <w:r w:rsidRPr="00202D0A">
        <w:rPr>
          <w:b/>
          <w:sz w:val="22"/>
          <w:szCs w:val="22"/>
        </w:rPr>
        <w:t>Nov 2012 – July 2014</w:t>
      </w:r>
      <w:r w:rsidRPr="00202D0A">
        <w:rPr>
          <w:b/>
          <w:sz w:val="22"/>
          <w:szCs w:val="22"/>
        </w:rPr>
        <w:tab/>
      </w:r>
    </w:p>
    <w:p w14:paraId="68258046" w14:textId="77777777" w:rsidR="000B35EF" w:rsidRDefault="000B35EF" w:rsidP="000B35EF">
      <w:pPr>
        <w:tabs>
          <w:tab w:val="left" w:pos="180"/>
          <w:tab w:val="left" w:pos="7020"/>
        </w:tabs>
        <w:rPr>
          <w:sz w:val="22"/>
          <w:szCs w:val="22"/>
        </w:rPr>
      </w:pPr>
    </w:p>
    <w:p w14:paraId="01B6E596" w14:textId="77777777" w:rsidR="000B35EF" w:rsidRDefault="000B35EF" w:rsidP="000B35EF">
      <w:pPr>
        <w:tabs>
          <w:tab w:val="left" w:pos="180"/>
          <w:tab w:val="left" w:pos="7110"/>
          <w:tab w:val="left" w:pos="78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Columbia Hospitality </w:t>
      </w:r>
      <w:r>
        <w:rPr>
          <w:b/>
          <w:sz w:val="22"/>
          <w:szCs w:val="22"/>
        </w:rPr>
        <w:tab/>
        <w:t xml:space="preserve">Nov 2010 – July 2012 </w:t>
      </w:r>
    </w:p>
    <w:p w14:paraId="60924B09" w14:textId="77777777" w:rsidR="000B35EF" w:rsidRDefault="000B35EF" w:rsidP="000B35EF">
      <w:pPr>
        <w:tabs>
          <w:tab w:val="left" w:pos="180"/>
          <w:tab w:val="left" w:pos="7560"/>
          <w:tab w:val="left" w:pos="78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Sales &amp; Planning Manager                                                              </w:t>
      </w:r>
      <w:r>
        <w:rPr>
          <w:b/>
          <w:sz w:val="22"/>
          <w:szCs w:val="22"/>
        </w:rPr>
        <w:tab/>
      </w:r>
    </w:p>
    <w:p w14:paraId="6755842B" w14:textId="77777777" w:rsidR="000B35EF" w:rsidRDefault="000B35EF" w:rsidP="000B35EF">
      <w:pPr>
        <w:tabs>
          <w:tab w:val="left" w:pos="180"/>
          <w:tab w:val="left" w:pos="7290"/>
          <w:tab w:val="left" w:pos="8370"/>
        </w:tabs>
        <w:rPr>
          <w:b/>
          <w:sz w:val="22"/>
          <w:szCs w:val="22"/>
        </w:rPr>
      </w:pPr>
    </w:p>
    <w:p w14:paraId="56BC45AE" w14:textId="77777777" w:rsidR="000B35EF" w:rsidRDefault="000B35EF" w:rsidP="000B35EF">
      <w:pPr>
        <w:tabs>
          <w:tab w:val="left" w:pos="70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FC9F8CF" w14:textId="77777777" w:rsidR="000B35EF" w:rsidRDefault="000B35EF" w:rsidP="000B35EF">
      <w:pPr>
        <w:tabs>
          <w:tab w:val="left" w:pos="180"/>
          <w:tab w:val="left" w:pos="7290"/>
          <w:tab w:val="left" w:pos="8370"/>
        </w:tabs>
        <w:rPr>
          <w:b/>
          <w:sz w:val="22"/>
          <w:szCs w:val="22"/>
        </w:rPr>
      </w:pPr>
    </w:p>
    <w:p w14:paraId="525AD372" w14:textId="77777777" w:rsidR="000B35EF" w:rsidRDefault="000B35EF" w:rsidP="000B35EF">
      <w:pPr>
        <w:tabs>
          <w:tab w:val="left" w:pos="180"/>
          <w:tab w:val="left" w:pos="7290"/>
          <w:tab w:val="left" w:pos="8370"/>
        </w:tabs>
        <w:rPr>
          <w:sz w:val="22"/>
          <w:szCs w:val="22"/>
        </w:rPr>
      </w:pPr>
      <w:r>
        <w:rPr>
          <w:sz w:val="22"/>
          <w:szCs w:val="22"/>
        </w:rPr>
        <w:t>University of Oregon, BS in Business Administration, Major: Marketing</w:t>
      </w:r>
      <w:r>
        <w:rPr>
          <w:sz w:val="22"/>
          <w:szCs w:val="22"/>
        </w:rPr>
        <w:tab/>
        <w:t>Sept 2006-June 2010</w:t>
      </w:r>
    </w:p>
    <w:p w14:paraId="016EA9BD" w14:textId="77777777" w:rsidR="000B35EF" w:rsidRDefault="000B35EF" w:rsidP="000B35EF">
      <w:pPr>
        <w:rPr>
          <w:sz w:val="22"/>
          <w:szCs w:val="22"/>
        </w:rPr>
      </w:pPr>
      <w:r>
        <w:rPr>
          <w:sz w:val="22"/>
          <w:szCs w:val="22"/>
        </w:rPr>
        <w:t>Study Abroad International Business Program, Seville, Spain</w:t>
      </w:r>
    </w:p>
    <w:p w14:paraId="0D726BAA" w14:textId="77777777" w:rsidR="000B35EF" w:rsidRDefault="000B35EF" w:rsidP="000B35EF">
      <w:pPr>
        <w:rPr>
          <w:sz w:val="22"/>
          <w:szCs w:val="22"/>
        </w:rPr>
      </w:pPr>
    </w:p>
    <w:p w14:paraId="6FA46AB4" w14:textId="77777777" w:rsidR="00226117" w:rsidRDefault="00226117"/>
    <w:sectPr w:rsidR="0022611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4" w:author="Matt Bryan" w:date="2023-10-19T13:41:00Z" w:initials="MB">
    <w:p w14:paraId="20E67FEA" w14:textId="77777777" w:rsidR="00B14A38" w:rsidRDefault="00B14A38" w:rsidP="001B016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Was there a partner revenue goal? How was performance against the goal?</w:t>
      </w:r>
    </w:p>
  </w:comment>
  <w:comment w:id="69" w:author="Matt Bryan" w:date="2023-10-19T13:25:00Z" w:initials="MB">
    <w:p w14:paraId="3D68E913" w14:textId="5AAAD1EA" w:rsidR="000B35EF" w:rsidRDefault="000B35EF" w:rsidP="00C2700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Define acronym. </w:t>
      </w:r>
    </w:p>
    <w:p w14:paraId="2334DE1E" w14:textId="77777777" w:rsidR="000B35EF" w:rsidRDefault="000B35EF" w:rsidP="00C2700C"/>
  </w:comment>
  <w:comment w:id="75" w:author="Matt Bryan" w:date="2023-10-19T13:42:00Z" w:initials="MB">
    <w:p w14:paraId="6D48DCFD" w14:textId="77777777" w:rsidR="00B14A38" w:rsidRDefault="00B14A38" w:rsidP="00265FF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was the goal? 20% 50% 100%?</w:t>
      </w:r>
    </w:p>
  </w:comment>
  <w:comment w:id="89" w:author="Matt Bryan" w:date="2023-10-19T13:42:00Z" w:initials="MB">
    <w:p w14:paraId="6CEDD864" w14:textId="77777777" w:rsidR="00B14A38" w:rsidRDefault="00B14A38" w:rsidP="0065049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goal</w:t>
      </w:r>
    </w:p>
  </w:comment>
  <w:comment w:id="106" w:author="Matt Bryan" w:date="2023-10-19T13:20:00Z" w:initials="MB">
    <w:p w14:paraId="099AFD95" w14:textId="548F6CFF" w:rsidR="000B35EF" w:rsidRDefault="000B35EF" w:rsidP="005C3E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no data for revenue stream, then omit</w:t>
      </w:r>
    </w:p>
  </w:comment>
  <w:comment w:id="135" w:author="Matt Bryan" w:date="2023-10-19T13:44:00Z" w:initials="MB">
    <w:p w14:paraId="31FD4760" w14:textId="77777777" w:rsidR="00202D0A" w:rsidRDefault="00202D0A" w:rsidP="00852D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goal and performance against</w:t>
      </w:r>
    </w:p>
  </w:comment>
  <w:comment w:id="143" w:author="Matt Bryan" w:date="2023-10-19T13:38:00Z" w:initials="MB">
    <w:p w14:paraId="640A2229" w14:textId="32FBA593" w:rsidR="00AE0A10" w:rsidRDefault="00AE0A10" w:rsidP="00401AB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Switch to %.</w:t>
      </w:r>
    </w:p>
  </w:comment>
  <w:comment w:id="147" w:author="Matt Bryan" w:date="2023-10-19T13:37:00Z" w:initials="MB">
    <w:p w14:paraId="1A4FFC02" w14:textId="61CCDDDF" w:rsidR="00AE0A10" w:rsidRDefault="00AE0A10" w:rsidP="00DF23E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Remove. Redundant to office location</w:t>
      </w:r>
      <w:r>
        <w:rPr>
          <w:color w:val="000000"/>
          <w:sz w:val="20"/>
          <w:szCs w:val="20"/>
        </w:rPr>
        <w:tab/>
      </w:r>
    </w:p>
  </w:comment>
  <w:comment w:id="151" w:author="Matt Bryan" w:date="2023-10-19T13:37:00Z" w:initials="MB">
    <w:p w14:paraId="12D08910" w14:textId="77777777" w:rsidR="00AE0A10" w:rsidRDefault="00AE0A10" w:rsidP="006A59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Switch to % increase</w:t>
      </w:r>
    </w:p>
  </w:comment>
  <w:comment w:id="152" w:author="Matt Bryan" w:date="2023-10-19T13:39:00Z" w:initials="MB">
    <w:p w14:paraId="725E4DF3" w14:textId="77777777" w:rsidR="00AE0A10" w:rsidRDefault="00AE0A10" w:rsidP="002D0D1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possible include performance against goal - ex: increased partner revenue by x% exceeding goal by $xxx,xxx</w:t>
      </w:r>
    </w:p>
  </w:comment>
  <w:comment w:id="164" w:author="Matt Bryan" w:date="2023-10-19T13:40:00Z" w:initials="MB">
    <w:p w14:paraId="35246D66" w14:textId="77777777" w:rsidR="00AE0A10" w:rsidRDefault="00AE0A10" w:rsidP="0097444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Good to show multiple roles but your accomplishments up top are far more impactful than the ones 7 years ago.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E67FEA" w15:done="0"/>
  <w15:commentEx w15:paraId="2334DE1E" w15:done="0"/>
  <w15:commentEx w15:paraId="6D48DCFD" w15:done="0"/>
  <w15:commentEx w15:paraId="6CEDD864" w15:done="0"/>
  <w15:commentEx w15:paraId="099AFD95" w15:done="0"/>
  <w15:commentEx w15:paraId="31FD4760" w15:done="0"/>
  <w15:commentEx w15:paraId="640A2229" w15:done="0"/>
  <w15:commentEx w15:paraId="1A4FFC02" w15:done="0"/>
  <w15:commentEx w15:paraId="12D08910" w15:done="0"/>
  <w15:commentEx w15:paraId="725E4DF3" w15:paraIdParent="12D08910" w15:done="0"/>
  <w15:commentEx w15:paraId="35246D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37B87B7" w16cex:dateUtc="2023-10-19T17:41:00Z"/>
  <w16cex:commentExtensible w16cex:durableId="158B71B1" w16cex:dateUtc="2023-10-19T17:25:00Z"/>
  <w16cex:commentExtensible w16cex:durableId="73920653" w16cex:dateUtc="2023-10-19T17:42:00Z"/>
  <w16cex:commentExtensible w16cex:durableId="7C5D64C6" w16cex:dateUtc="2023-10-19T17:42:00Z"/>
  <w16cex:commentExtensible w16cex:durableId="0B9B85B7" w16cex:dateUtc="2023-10-19T17:20:00Z"/>
  <w16cex:commentExtensible w16cex:durableId="2DE09C74" w16cex:dateUtc="2023-10-19T17:44:00Z"/>
  <w16cex:commentExtensible w16cex:durableId="6E388C9A" w16cex:dateUtc="2023-10-19T17:38:00Z"/>
  <w16cex:commentExtensible w16cex:durableId="6CA8D80D" w16cex:dateUtc="2023-10-19T17:37:00Z"/>
  <w16cex:commentExtensible w16cex:durableId="161C9E27" w16cex:dateUtc="2023-10-19T17:37:00Z"/>
  <w16cex:commentExtensible w16cex:durableId="6F76496B" w16cex:dateUtc="2023-10-19T17:39:00Z"/>
  <w16cex:commentExtensible w16cex:durableId="2C0EB54B" w16cex:dateUtc="2023-10-19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E67FEA" w16cid:durableId="537B87B7"/>
  <w16cid:commentId w16cid:paraId="2334DE1E" w16cid:durableId="158B71B1"/>
  <w16cid:commentId w16cid:paraId="6D48DCFD" w16cid:durableId="73920653"/>
  <w16cid:commentId w16cid:paraId="6CEDD864" w16cid:durableId="7C5D64C6"/>
  <w16cid:commentId w16cid:paraId="099AFD95" w16cid:durableId="0B9B85B7"/>
  <w16cid:commentId w16cid:paraId="31FD4760" w16cid:durableId="2DE09C74"/>
  <w16cid:commentId w16cid:paraId="640A2229" w16cid:durableId="6E388C9A"/>
  <w16cid:commentId w16cid:paraId="1A4FFC02" w16cid:durableId="6CA8D80D"/>
  <w16cid:commentId w16cid:paraId="12D08910" w16cid:durableId="161C9E27"/>
  <w16cid:commentId w16cid:paraId="725E4DF3" w16cid:durableId="6F76496B"/>
  <w16cid:commentId w16cid:paraId="35246D66" w16cid:durableId="2C0EB5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PT Medium">
    <w:panose1 w:val="020B0602020204020303"/>
    <w:charset w:val="4D"/>
    <w:family w:val="swiss"/>
    <w:notTrueType/>
    <w:pitch w:val="variable"/>
    <w:sig w:usb0="A00002FF" w:usb1="5000204B" w:usb2="00000000" w:usb3="00000000" w:csb0="00000097" w:csb1="00000000"/>
  </w:font>
  <w:font w:name="Futura PT Book">
    <w:panose1 w:val="020B0502020204020303"/>
    <w:charset w:val="4D"/>
    <w:family w:val="swiss"/>
    <w:notTrueType/>
    <w:pitch w:val="variable"/>
    <w:sig w:usb0="A00002FF" w:usb1="5000204B" w:usb2="00000000" w:usb3="00000000" w:csb0="00000097" w:csb1="00000000"/>
  </w:font>
  <w:font w:name="Futura PT Medium Oblique">
    <w:altName w:val="Futura PT Medium"/>
    <w:panose1 w:val="020B0602020204090303"/>
    <w:charset w:val="4D"/>
    <w:family w:val="swiss"/>
    <w:notTrueType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0E7B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418"/>
    <w:multiLevelType w:val="multilevel"/>
    <w:tmpl w:val="58FAF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64A95"/>
    <w:multiLevelType w:val="multilevel"/>
    <w:tmpl w:val="17E61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75AC9"/>
    <w:multiLevelType w:val="hybridMultilevel"/>
    <w:tmpl w:val="210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853">
    <w:abstractNumId w:val="1"/>
  </w:num>
  <w:num w:numId="2" w16cid:durableId="1718578449">
    <w:abstractNumId w:val="0"/>
  </w:num>
  <w:num w:numId="3" w16cid:durableId="1289353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Bryan">
    <w15:presenceInfo w15:providerId="Windows Live" w15:userId="d369c59b106359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F"/>
    <w:rsid w:val="000B35EF"/>
    <w:rsid w:val="00202D0A"/>
    <w:rsid w:val="00226117"/>
    <w:rsid w:val="00331E3B"/>
    <w:rsid w:val="004F296A"/>
    <w:rsid w:val="00AE0A10"/>
    <w:rsid w:val="00B14A38"/>
    <w:rsid w:val="00C60837"/>
    <w:rsid w:val="00D302EC"/>
    <w:rsid w:val="00E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6A18"/>
  <w15:chartTrackingRefBased/>
  <w15:docId w15:val="{BF858BFA-8AB6-0643-8685-BED46AF2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E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837"/>
    <w:pPr>
      <w:keepNext/>
      <w:keepLines/>
      <w:spacing w:before="240"/>
      <w:outlineLvl w:val="0"/>
    </w:pPr>
    <w:rPr>
      <w:rFonts w:ascii="Futura PT Medium" w:eastAsiaTheme="majorEastAsia" w:hAnsi="Futura PT Medium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837"/>
    <w:pPr>
      <w:keepNext/>
      <w:keepLines/>
      <w:outlineLvl w:val="1"/>
    </w:pPr>
    <w:rPr>
      <w:rFonts w:ascii="Futura PT Book" w:eastAsiaTheme="majorEastAsia" w:hAnsi="Futura PT Book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37"/>
    <w:rPr>
      <w:rFonts w:ascii="Futura PT Medium" w:eastAsiaTheme="majorEastAsia" w:hAnsi="Futura PT Medium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837"/>
    <w:rPr>
      <w:rFonts w:ascii="Futura PT Book" w:eastAsiaTheme="majorEastAsia" w:hAnsi="Futura PT Book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C60837"/>
    <w:rPr>
      <w:rFonts w:ascii="Futura PT Medium Oblique" w:hAnsi="Futura PT Medium Oblique"/>
      <w:b w:val="0"/>
      <w:i/>
      <w:iCs/>
      <w:color w:val="4472C4" w:themeColor="accent1"/>
      <w:sz w:val="22"/>
    </w:rPr>
  </w:style>
  <w:style w:type="paragraph" w:styleId="Revision">
    <w:name w:val="Revision"/>
    <w:hidden/>
    <w:uiPriority w:val="99"/>
    <w:semiHidden/>
    <w:rsid w:val="000B35EF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B35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E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E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D2D71-457A-1D4C-8080-99370BFE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Bryan</dc:creator>
  <cp:keywords/>
  <dc:description/>
  <cp:lastModifiedBy>Matt Bryan</cp:lastModifiedBy>
  <cp:revision>3</cp:revision>
  <cp:lastPrinted>2023-10-19T17:59:00Z</cp:lastPrinted>
  <dcterms:created xsi:type="dcterms:W3CDTF">2023-10-19T17:11:00Z</dcterms:created>
  <dcterms:modified xsi:type="dcterms:W3CDTF">2023-10-19T18:05:00Z</dcterms:modified>
</cp:coreProperties>
</file>